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227D" w:rsidP="493B97AB" w:rsidRDefault="000446FB" w14:paraId="19B61AE0" w14:textId="7548F725">
      <w:pPr>
        <w:spacing w:after="0" w:afterAutospacing="off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8"/>
          <w:szCs w:val="48"/>
        </w:rPr>
      </w:pPr>
      <w:r w:rsidRPr="493B97AB" w:rsidR="000446F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8"/>
          <w:szCs w:val="48"/>
        </w:rPr>
        <w:t>Identify Community Connections</w:t>
      </w:r>
    </w:p>
    <w:p w:rsidR="493B97AB" w:rsidP="493B97AB" w:rsidRDefault="493B97AB" w14:paraId="4AD85B08" w14:textId="33A0C743">
      <w:pPr>
        <w:spacing w:after="120" w:line="240" w:lineRule="auto"/>
        <w:rPr>
          <w:rStyle w:val="normaltextrun"/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07D6701B" w:rsidP="493B97AB" w:rsidRDefault="07D6701B" w14:paraId="1870EAD2" w14:textId="2B970CC2">
      <w:pPr>
        <w:pStyle w:val="Normal"/>
        <w:spacing w:after="120" w:line="240" w:lineRule="auto"/>
        <w:rPr>
          <w:rStyle w:val="normaltextrun"/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8"/>
          <w:szCs w:val="28"/>
        </w:rPr>
      </w:pPr>
      <w:r w:rsidRPr="493B97AB" w:rsidR="07D6701B">
        <w:rPr>
          <w:rStyle w:val="normaltextrun"/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8"/>
          <w:szCs w:val="28"/>
        </w:rPr>
        <w:t>Purpose</w:t>
      </w:r>
    </w:p>
    <w:p w:rsidRPr="00CD227D" w:rsidR="00CA69D8" w:rsidP="493B97AB" w:rsidRDefault="00CD227D" w14:paraId="674194B8" w14:textId="7848F95D">
      <w:pPr>
        <w:spacing w:after="120" w:line="240" w:lineRule="auto"/>
        <w:jc w:val="both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magenta"/>
        </w:rPr>
      </w:pPr>
      <w:r w:rsidRPr="493B97AB" w:rsidR="00CA69D8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This activity will help the core team intentionally ensure that everyone who needs to be present in the ERB process will be included</w:t>
      </w:r>
      <w:r w:rsidRPr="493B97AB" w:rsidR="13C49AB0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.</w:t>
      </w:r>
      <w:r w:rsidRPr="493B97AB" w:rsidR="00B8491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493B97AB" w:rsidR="00B8491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This activity may also potentially identify representation or knowledge gaps in your core team. You may choose to invite others to join your core team based on these gaps. </w:t>
      </w:r>
    </w:p>
    <w:p w:rsidR="6B97D3AD" w:rsidP="493B97AB" w:rsidRDefault="6B97D3AD" w14:paraId="33A42D03" w14:textId="089EDD5D">
      <w:pPr>
        <w:pStyle w:val="paragraph"/>
        <w:spacing w:before="0" w:beforeAutospacing="off" w:after="120" w:afterAutospacing="off"/>
        <w:jc w:val="both"/>
        <w:rPr>
          <w:rStyle w:val="normaltextrun"/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8"/>
          <w:szCs w:val="28"/>
        </w:rPr>
      </w:pPr>
      <w:r w:rsidRPr="493B97AB" w:rsidR="6B97D3AD">
        <w:rPr>
          <w:rStyle w:val="normaltextrun"/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8"/>
          <w:szCs w:val="28"/>
        </w:rPr>
        <w:t>What You’ll Need</w:t>
      </w:r>
    </w:p>
    <w:p w:rsidRPr="00CA69D8" w:rsidR="00CA69D8" w:rsidP="493B97AB" w:rsidRDefault="00CA69D8" w14:paraId="3ED13DB4" w14:textId="3221E176">
      <w:pPr>
        <w:pStyle w:val="paragraph"/>
        <w:spacing w:before="0" w:beforeAutospacing="off" w:after="120" w:afterAutospacing="off"/>
        <w:ind w:firstLine="720"/>
        <w:jc w:val="both"/>
        <w:textAlignment w:val="baseline"/>
        <w:rPr>
          <w:rStyle w:val="eop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93B97AB" w:rsidR="00CA69D8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2"/>
          <w:szCs w:val="22"/>
        </w:rPr>
        <w:t>Who:</w:t>
      </w:r>
      <w:r w:rsidRPr="493B97AB" w:rsidR="00CA69D8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 </w:t>
      </w:r>
      <w:r w:rsidRPr="493B97AB" w:rsidR="47368EA1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C</w:t>
      </w:r>
      <w:r w:rsidRPr="493B97AB" w:rsidR="00CA69D8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ore team</w:t>
      </w:r>
      <w:r w:rsidRPr="493B97AB" w:rsidR="00CA69D8">
        <w:rPr>
          <w:rStyle w:val="eop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​</w:t>
      </w:r>
    </w:p>
    <w:p w:rsidRPr="00CD227D" w:rsidR="005B7EC5" w:rsidP="493B97AB" w:rsidRDefault="00CA69D8" w14:paraId="1B57CDB1" w14:textId="0FE16551">
      <w:pPr>
        <w:pStyle w:val="paragraph"/>
        <w:spacing w:before="0" w:beforeAutospacing="off" w:after="120" w:afterAutospacing="off"/>
        <w:ind w:firstLine="720"/>
        <w:jc w:val="both"/>
        <w:textAlignment w:val="baseline"/>
        <w:rPr>
          <w:rStyle w:val="eop"/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93B97AB" w:rsidR="0DF7D207">
        <w:rPr>
          <w:rStyle w:val="eop"/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Where:</w:t>
      </w:r>
      <w:r w:rsidRPr="493B97AB" w:rsidR="4580A51F">
        <w:rPr>
          <w:rStyle w:val="eop"/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</w:t>
      </w:r>
      <w:r w:rsidRPr="493B97AB" w:rsidR="4580A51F">
        <w:rPr>
          <w:rStyle w:val="eop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in-person or virtually</w:t>
      </w:r>
    </w:p>
    <w:p w:rsidRPr="00CD227D" w:rsidR="005B7EC5" w:rsidP="493B97AB" w:rsidRDefault="00CA69D8" w14:paraId="082A56C5" w14:textId="32F36989">
      <w:pPr>
        <w:pStyle w:val="paragraph"/>
        <w:spacing w:before="0" w:beforeAutospacing="off" w:after="120" w:afterAutospacing="off"/>
        <w:ind w:firstLine="720"/>
        <w:jc w:val="both"/>
        <w:textAlignment w:val="baseline"/>
        <w:rPr>
          <w:rStyle w:val="eop"/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93B97AB" w:rsidR="0DF7D207">
        <w:rPr>
          <w:rStyle w:val="eop"/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How long will it take: </w:t>
      </w:r>
      <w:r w:rsidRPr="493B97AB" w:rsidR="0DF7D207">
        <w:rPr>
          <w:rStyle w:val="eop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2</w:t>
      </w:r>
      <w:r w:rsidRPr="493B97AB" w:rsidR="775C9C31">
        <w:rPr>
          <w:rStyle w:val="eop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-</w:t>
      </w:r>
      <w:r w:rsidRPr="493B97AB" w:rsidR="0DF7D207">
        <w:rPr>
          <w:rStyle w:val="eop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hour meeting + optional 2</w:t>
      </w:r>
      <w:r w:rsidRPr="493B97AB" w:rsidR="0DF7D207">
        <w:rPr>
          <w:rStyle w:val="eop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vertAlign w:val="superscript"/>
        </w:rPr>
        <w:t>nd</w:t>
      </w:r>
      <w:r w:rsidRPr="493B97AB" w:rsidR="0DF7D207">
        <w:rPr>
          <w:rStyle w:val="eop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meeting after additional research</w:t>
      </w:r>
    </w:p>
    <w:p w:rsidRPr="00CD227D" w:rsidR="005B7EC5" w:rsidP="493B97AB" w:rsidRDefault="00CA69D8" w14:paraId="70729CDB" w14:textId="72F69365">
      <w:pPr>
        <w:pStyle w:val="paragraph"/>
        <w:spacing w:before="0" w:beforeAutospacing="off" w:after="120" w:afterAutospacing="off"/>
        <w:ind w:left="1800" w:hanging="1080"/>
        <w:jc w:val="both"/>
        <w:textAlignment w:val="baseline"/>
        <w:rPr>
          <w:rStyle w:val="normaltextrun"/>
          <w:color w:val="000000"/>
        </w:rPr>
      </w:pPr>
      <w:r w:rsidRPr="493B97AB" w:rsidR="0DF7D207">
        <w:rPr>
          <w:rStyle w:val="eop"/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Materials:</w:t>
      </w:r>
      <w:r w:rsidRPr="493B97AB" w:rsidR="3A69E370">
        <w:rPr>
          <w:rStyle w:val="eop"/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</w:t>
      </w:r>
      <w:r w:rsidRPr="493B97AB" w:rsidR="00CA69D8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any alrea</w:t>
      </w:r>
      <w:r w:rsidRPr="493B97AB" w:rsidR="00CA69D8">
        <w:rPr>
          <w:rStyle w:val="normaltextrun"/>
          <w:color w:val="000000" w:themeColor="text1" w:themeTint="FF" w:themeShade="FF"/>
        </w:rPr>
        <w:t xml:space="preserve">dy existing </w:t>
      </w:r>
      <w:r w:rsidRPr="493B97AB" w:rsidR="00B84910">
        <w:rPr>
          <w:rStyle w:val="normaltextrun"/>
          <w:color w:val="000000" w:themeColor="text1" w:themeTint="FF" w:themeShade="FF"/>
        </w:rPr>
        <w:t xml:space="preserve">community engagement materials you’ve developed such as a </w:t>
      </w:r>
      <w:r w:rsidRPr="493B97AB" w:rsidR="00CA69D8">
        <w:rPr>
          <w:rStyle w:val="normaltextrun"/>
          <w:color w:val="000000" w:themeColor="text1" w:themeTint="FF" w:themeShade="FF"/>
        </w:rPr>
        <w:t>stakeholder map</w:t>
      </w:r>
      <w:r w:rsidRPr="493B97AB" w:rsidR="00B84910">
        <w:rPr>
          <w:rStyle w:val="normaltextrun"/>
          <w:color w:val="000000" w:themeColor="text1" w:themeTint="FF" w:themeShade="FF"/>
        </w:rPr>
        <w:t xml:space="preserve"> or </w:t>
      </w:r>
      <w:r w:rsidRPr="493B97AB" w:rsidR="00CA69D8">
        <w:rPr>
          <w:rStyle w:val="normaltextrun"/>
          <w:color w:val="000000" w:themeColor="text1" w:themeTint="FF" w:themeShade="FF"/>
        </w:rPr>
        <w:t>network analysis</w:t>
      </w:r>
    </w:p>
    <w:p w:rsidR="57AC0407" w:rsidP="493B97AB" w:rsidRDefault="57AC0407" w14:paraId="7FC4D56F" w14:textId="07B9225A">
      <w:pPr>
        <w:pStyle w:val="paragraph"/>
        <w:bidi w:val="0"/>
        <w:spacing w:before="0" w:beforeAutospacing="off" w:after="120" w:afterAutospacing="off" w:line="240" w:lineRule="auto"/>
        <w:ind w:left="0" w:right="0"/>
        <w:jc w:val="left"/>
        <w:rPr>
          <w:rStyle w:val="normaltextrun"/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8"/>
          <w:szCs w:val="28"/>
        </w:rPr>
      </w:pPr>
      <w:r w:rsidRPr="493B97AB" w:rsidR="57AC0407">
        <w:rPr>
          <w:rStyle w:val="normaltextrun"/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8"/>
          <w:szCs w:val="28"/>
        </w:rPr>
        <w:t>How to do this</w:t>
      </w:r>
    </w:p>
    <w:p w:rsidR="001F1D2E" w:rsidP="493B97AB" w:rsidRDefault="001F1D2E" w14:paraId="5B84A0C1" w14:textId="23507805">
      <w:pPr>
        <w:pStyle w:val="paragraph"/>
        <w:numPr>
          <w:ilvl w:val="0"/>
          <w:numId w:val="6"/>
        </w:numPr>
        <w:spacing w:before="0" w:beforeAutospacing="off" w:after="120" w:afterAutospacing="off"/>
        <w:jc w:val="both"/>
        <w:rPr>
          <w:rStyle w:val="eop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93B97AB" w:rsidR="001F1D2E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Gather with your core team members. </w:t>
      </w:r>
      <w:r w:rsidRPr="493B97AB" w:rsidR="00CA69D8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Begin by brainstorming about </w:t>
      </w:r>
      <w:r w:rsidRPr="493B97AB" w:rsidR="00BE7E5B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all the different people </w:t>
      </w:r>
      <w:r w:rsidRPr="493B97AB" w:rsidR="00CA69D8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(groups, organizations, key individuals) in your community. Document all suggestions on sticky note</w:t>
      </w:r>
      <w:r w:rsidRPr="493B97AB" w:rsidR="00BE7E5B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s</w:t>
      </w:r>
      <w:r w:rsidRPr="493B97AB" w:rsidR="00CA69D8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or </w:t>
      </w:r>
      <w:r w:rsidRPr="493B97AB" w:rsidR="00BE7E5B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a </w:t>
      </w:r>
      <w:r w:rsidRPr="493B97AB" w:rsidR="00CA69D8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virtual whiteboard. The point of brainstorming is to come out with anything that comes to mind, with the goal of abundance</w:t>
      </w:r>
      <w:r w:rsidRPr="493B97AB" w:rsidR="001F1D2E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,</w:t>
      </w:r>
      <w:r w:rsidRPr="493B97AB" w:rsidR="00CA69D8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so think </w:t>
      </w:r>
      <w:r w:rsidRPr="493B97AB" w:rsidR="001F1D2E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broadly</w:t>
      </w:r>
      <w:r w:rsidRPr="493B97AB" w:rsidR="00CA69D8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. </w:t>
      </w:r>
      <w:r w:rsidRPr="493B97AB" w:rsidR="00CA69D8">
        <w:rPr>
          <w:rStyle w:val="eop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​</w:t>
      </w:r>
    </w:p>
    <w:p w:rsidR="00CA69D8" w:rsidP="493B97AB" w:rsidRDefault="00CA69D8" w14:paraId="6CBE45CF" w14:textId="12749787">
      <w:pPr>
        <w:pStyle w:val="paragraph"/>
        <w:numPr>
          <w:ilvl w:val="0"/>
          <w:numId w:val="6"/>
        </w:numPr>
        <w:spacing w:before="0" w:beforeAutospacing="off" w:after="120" w:afterAutospacing="off"/>
        <w:jc w:val="both"/>
        <w:rPr>
          <w:rStyle w:val="eop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93B97AB" w:rsidR="00CA69D8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Continue the brainstorming by considering the following questions and calling out the names that come to mind: </w:t>
      </w:r>
      <w:r w:rsidRPr="493B97AB" w:rsidR="00CA69D8">
        <w:rPr>
          <w:rStyle w:val="eop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​</w:t>
      </w:r>
    </w:p>
    <w:p w:rsidR="00CA69D8" w:rsidP="493B97AB" w:rsidRDefault="00CA69D8" w14:paraId="650C895D" w14:textId="10BA72F7">
      <w:pPr>
        <w:pStyle w:val="paragraph"/>
        <w:numPr>
          <w:ilvl w:val="1"/>
          <w:numId w:val="6"/>
        </w:numPr>
        <w:spacing w:before="0" w:beforeAutospacing="off" w:after="120" w:afterAutospacing="off"/>
        <w:jc w:val="both"/>
        <w:rPr>
          <w:rStyle w:val="eop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93B97AB" w:rsidR="00CA69D8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Wh</w:t>
      </w:r>
      <w:r w:rsidRPr="493B97AB" w:rsidR="00BE7E5B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o or </w:t>
      </w:r>
      <w:r w:rsidRPr="493B97AB" w:rsidR="64BC52B9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from</w:t>
      </w:r>
      <w:r w:rsidRPr="493B97AB" w:rsidR="00BE7E5B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what organizations </w:t>
      </w:r>
      <w:r w:rsidRPr="493B97AB" w:rsidR="00CA69D8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do people go to get information? Who do they trust? Who do they get support from for basic needs? </w:t>
      </w:r>
      <w:r w:rsidRPr="493B97AB" w:rsidR="00CA69D8">
        <w:rPr>
          <w:rStyle w:val="eop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​</w:t>
      </w:r>
    </w:p>
    <w:p w:rsidR="00BE7E5B" w:rsidP="493B97AB" w:rsidRDefault="00BE7E5B" w14:paraId="0ED423DE" w14:textId="5B41DF1C">
      <w:pPr>
        <w:pStyle w:val="paragraph"/>
        <w:numPr>
          <w:ilvl w:val="1"/>
          <w:numId w:val="6"/>
        </w:numPr>
        <w:spacing w:before="0" w:beforeAutospacing="off" w:after="120" w:afterAutospacing="off"/>
        <w:jc w:val="both"/>
        <w:rPr>
          <w:rStyle w:val="eop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93B97AB" w:rsidR="00BE7E5B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Who or to what organizations</w:t>
      </w:r>
      <w:r w:rsidRPr="493B97AB" w:rsidR="00BE7E5B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</w:t>
      </w:r>
      <w:r w:rsidRPr="493B97AB" w:rsidR="00CA69D8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do people go for resources or support after a disaster? </w:t>
      </w:r>
      <w:r w:rsidRPr="493B97AB" w:rsidR="00CA69D8">
        <w:rPr>
          <w:rStyle w:val="eop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​</w:t>
      </w:r>
    </w:p>
    <w:p w:rsidR="00CA69D8" w:rsidP="493B97AB" w:rsidRDefault="00CA69D8" w14:paraId="5F45E763" w14:textId="692AA4FB">
      <w:pPr>
        <w:pStyle w:val="paragraph"/>
        <w:numPr>
          <w:ilvl w:val="1"/>
          <w:numId w:val="6"/>
        </w:numPr>
        <w:spacing w:before="0" w:beforeAutospacing="off" w:after="120" w:afterAutospacing="off"/>
        <w:jc w:val="both"/>
        <w:rPr>
          <w:rStyle w:val="eop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93B97AB" w:rsidR="00CA69D8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Who provides a sense of community and are key connection points to members of your community? </w:t>
      </w:r>
      <w:r w:rsidRPr="493B97AB" w:rsidR="00CA69D8">
        <w:rPr>
          <w:rStyle w:val="eop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​</w:t>
      </w:r>
    </w:p>
    <w:p w:rsidR="00CA69D8" w:rsidP="493B97AB" w:rsidRDefault="00CA69D8" w14:paraId="1012EF40" w14:textId="3C4CA87F">
      <w:pPr>
        <w:pStyle w:val="paragraph"/>
        <w:numPr>
          <w:ilvl w:val="0"/>
          <w:numId w:val="6"/>
        </w:numPr>
        <w:spacing w:before="0" w:beforeAutospacing="off" w:after="120" w:afterAutospacing="off"/>
        <w:jc w:val="both"/>
        <w:rPr>
          <w:rStyle w:val="eop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93B97AB" w:rsidR="00CA69D8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After roughly 15 minutes of brainstorming, stop and discuss each suggestion. As a team, determine which of the suggestions to include </w:t>
      </w:r>
      <w:r w:rsidRPr="493B97AB" w:rsidR="001F1D2E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in the table below, </w:t>
      </w:r>
      <w:r w:rsidRPr="493B97AB" w:rsidR="00CA69D8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with a goal of engaging all the relevant </w:t>
      </w:r>
      <w:r w:rsidRPr="493B97AB" w:rsidR="00BE7E5B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people</w:t>
      </w:r>
      <w:r w:rsidRPr="493B97AB" w:rsidR="00BE7E5B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</w:t>
      </w:r>
      <w:r w:rsidRPr="493B97AB" w:rsidR="00CA69D8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in </w:t>
      </w:r>
      <w:r w:rsidRPr="493B97AB" w:rsidR="00BE7E5B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your</w:t>
      </w:r>
      <w:r w:rsidRPr="493B97AB" w:rsidR="00BE7E5B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</w:t>
      </w:r>
      <w:r w:rsidRPr="493B97AB" w:rsidR="00CA69D8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community, but filtering to include only </w:t>
      </w:r>
      <w:r w:rsidRPr="493B97AB" w:rsidR="00BE7E5B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people</w:t>
      </w:r>
      <w:r w:rsidRPr="493B97AB" w:rsidR="00BE7E5B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</w:t>
      </w:r>
      <w:r w:rsidRPr="493B97AB" w:rsidR="00CA69D8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that are relevant.</w:t>
      </w:r>
      <w:r w:rsidRPr="493B97AB" w:rsidR="00CA69D8">
        <w:rPr>
          <w:rStyle w:val="eop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​</w:t>
      </w:r>
    </w:p>
    <w:p w:rsidR="00CA69D8" w:rsidP="493B97AB" w:rsidRDefault="00CA69D8" w14:paraId="03962134" w14:textId="08599BA3">
      <w:pPr>
        <w:pStyle w:val="paragraph"/>
        <w:numPr>
          <w:ilvl w:val="0"/>
          <w:numId w:val="6"/>
        </w:numPr>
        <w:spacing w:before="0" w:beforeAutospacing="off" w:after="120" w:afterAutospacing="off"/>
        <w:jc w:val="both"/>
        <w:rPr>
          <w:rStyle w:val="eop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93B97AB" w:rsidR="00CA69D8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Complete the </w:t>
      </w:r>
      <w:r w:rsidRPr="493B97AB" w:rsidR="001F1D2E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table below</w:t>
      </w:r>
      <w:r w:rsidRPr="493B97AB" w:rsidR="00CA69D8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with a discussion and analysis on each </w:t>
      </w:r>
      <w:r w:rsidRPr="493B97AB" w:rsidR="002926EE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organization and individual</w:t>
      </w:r>
      <w:r w:rsidRPr="493B97AB" w:rsidR="00CA69D8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. (Example below)</w:t>
      </w:r>
      <w:r w:rsidRPr="493B97AB" w:rsidR="00CA69D8">
        <w:rPr>
          <w:rStyle w:val="eop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​</w:t>
      </w:r>
    </w:p>
    <w:p w:rsidR="00CA69D8" w:rsidP="493B97AB" w:rsidRDefault="00CA69D8" w14:paraId="316664F3" w14:textId="5729BE3E">
      <w:pPr>
        <w:pStyle w:val="paragraph"/>
        <w:numPr>
          <w:ilvl w:val="1"/>
          <w:numId w:val="6"/>
        </w:numPr>
        <w:spacing w:before="0" w:beforeAutospacing="off" w:after="120" w:afterAutospacing="off"/>
        <w:jc w:val="both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2"/>
          <w:szCs w:val="22"/>
        </w:rPr>
      </w:pPr>
      <w:r w:rsidRPr="493B97AB" w:rsidR="00CA69D8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2"/>
          <w:szCs w:val="22"/>
        </w:rPr>
        <w:t>Organization</w:t>
      </w:r>
      <w:r w:rsidRPr="493B97AB" w:rsidR="00CA69D8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2"/>
          <w:szCs w:val="22"/>
        </w:rPr>
        <w:t xml:space="preserve"> or Individual</w:t>
      </w:r>
      <w:r w:rsidRPr="493B97AB" w:rsidR="00CD227D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2"/>
          <w:szCs w:val="22"/>
        </w:rPr>
        <w:t xml:space="preserve">’s name </w:t>
      </w:r>
    </w:p>
    <w:p w:rsidR="00CA69D8" w:rsidP="493B97AB" w:rsidRDefault="00CA69D8" w14:paraId="014E4D78" w14:textId="5F57353B">
      <w:pPr>
        <w:pStyle w:val="paragraph"/>
        <w:numPr>
          <w:ilvl w:val="1"/>
          <w:numId w:val="6"/>
        </w:numPr>
        <w:spacing w:before="0" w:beforeAutospacing="off" w:after="120" w:afterAutospacing="off"/>
        <w:jc w:val="both"/>
        <w:rPr>
          <w:rStyle w:val="eop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93B97AB" w:rsidR="00CA69D8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2"/>
          <w:szCs w:val="22"/>
        </w:rPr>
        <w:t>Contribution to community: </w:t>
      </w:r>
      <w:r w:rsidRPr="493B97AB" w:rsidR="00CA69D8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What roles do</w:t>
      </w:r>
      <w:r w:rsidRPr="493B97AB" w:rsidR="002926EE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they </w:t>
      </w:r>
      <w:r w:rsidRPr="493B97AB" w:rsidR="00CA69D8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play in the community? What did they do or represent that prompted their name in the brainstorming?</w:t>
      </w:r>
      <w:r w:rsidRPr="493B97AB" w:rsidR="00CA69D8">
        <w:rPr>
          <w:rStyle w:val="eop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​</w:t>
      </w:r>
    </w:p>
    <w:p w:rsidR="00CA69D8" w:rsidP="493B97AB" w:rsidRDefault="00CA69D8" w14:paraId="4B4512BE" w14:textId="0B4CE804">
      <w:pPr>
        <w:pStyle w:val="paragraph"/>
        <w:numPr>
          <w:ilvl w:val="1"/>
          <w:numId w:val="6"/>
        </w:numPr>
        <w:spacing w:before="0" w:beforeAutospacing="off" w:after="120" w:afterAutospacing="off"/>
        <w:jc w:val="both"/>
        <w:rPr>
          <w:rStyle w:val="eop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93B97AB" w:rsidR="00CA69D8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2"/>
          <w:szCs w:val="22"/>
        </w:rPr>
        <w:t>Sectors or Community Groups affiliated with: </w:t>
      </w:r>
      <w:r w:rsidRPr="493B97AB" w:rsidR="00CA69D8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How would you classify </w:t>
      </w:r>
      <w:r w:rsidRPr="493B97AB" w:rsidR="002926EE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their </w:t>
      </w:r>
      <w:r w:rsidRPr="493B97AB" w:rsidR="00CA69D8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involvement in the community and with which sectors or groups in the community do they primarily interact with?</w:t>
      </w:r>
      <w:r w:rsidRPr="493B97AB" w:rsidR="00CA69D8">
        <w:rPr>
          <w:rStyle w:val="eop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​</w:t>
      </w:r>
    </w:p>
    <w:p w:rsidR="00CA69D8" w:rsidP="493B97AB" w:rsidRDefault="00CA69D8" w14:paraId="0758288C" w14:textId="7BE2D33E">
      <w:pPr>
        <w:pStyle w:val="paragraph"/>
        <w:numPr>
          <w:ilvl w:val="1"/>
          <w:numId w:val="6"/>
        </w:numPr>
        <w:spacing w:before="0" w:beforeAutospacing="off" w:after="120" w:afterAutospacing="off"/>
        <w:jc w:val="both"/>
        <w:rPr>
          <w:rStyle w:val="eop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93B97AB" w:rsidR="00CA69D8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2"/>
          <w:szCs w:val="22"/>
        </w:rPr>
        <w:t>Potential Interest in ERB: </w:t>
      </w:r>
      <w:r w:rsidRPr="493B97AB" w:rsidR="00CA69D8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What ways do you imagine </w:t>
      </w:r>
      <w:r w:rsidRPr="493B97AB" w:rsidR="002926EE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they</w:t>
      </w:r>
      <w:r w:rsidRPr="493B97AB" w:rsidR="00CA69D8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may be interested in contributing to or learning from the ERB process?</w:t>
      </w:r>
      <w:r w:rsidRPr="493B97AB" w:rsidR="00CA69D8">
        <w:rPr>
          <w:rStyle w:val="eop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​</w:t>
      </w:r>
    </w:p>
    <w:p w:rsidR="00CA69D8" w:rsidP="493B97AB" w:rsidRDefault="00CA69D8" w14:paraId="3F27119E" w14:textId="7F71B24C">
      <w:pPr>
        <w:pStyle w:val="paragraph"/>
        <w:numPr>
          <w:ilvl w:val="1"/>
          <w:numId w:val="6"/>
        </w:numPr>
        <w:spacing w:before="0" w:beforeAutospacing="off" w:after="120" w:afterAutospacing="off"/>
        <w:jc w:val="both"/>
        <w:rPr>
          <w:ins w:author="Matsler, Marissa" w:date="2023-01-12T22:50:00Z" w:id="1852521087"/>
          <w:rStyle w:val="eop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93B97AB" w:rsidR="00CA69D8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2"/>
          <w:szCs w:val="22"/>
        </w:rPr>
        <w:t>Level of invited involvement in ERB: </w:t>
      </w:r>
      <w:r w:rsidRPr="493B97AB" w:rsidR="00CA69D8">
        <w:rPr>
          <w:rStyle w:val="normaltextrun"/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000000" w:themeColor="text1" w:themeTint="FF" w:themeShade="FF"/>
          <w:sz w:val="22"/>
          <w:szCs w:val="22"/>
        </w:rPr>
        <w:t>(Leave this box blank as it will be completed during community engagement session)</w:t>
      </w:r>
    </w:p>
    <w:p w:rsidR="00CA69D8" w:rsidP="493B97AB" w:rsidRDefault="00CA69D8" w14:paraId="5D2C3BDE" w14:textId="54DD5EFB">
      <w:pPr>
        <w:pStyle w:val="paragraph"/>
        <w:numPr>
          <w:ilvl w:val="0"/>
          <w:numId w:val="6"/>
        </w:numPr>
        <w:spacing w:before="0" w:beforeAutospacing="off" w:after="120" w:afterAutospacing="off"/>
        <w:jc w:val="both"/>
        <w:rPr>
          <w:rStyle w:val="eop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93B97AB" w:rsidR="00CA69D8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2"/>
          <w:szCs w:val="22"/>
        </w:rPr>
        <w:t>(Optional) </w:t>
      </w:r>
      <w:r w:rsidRPr="493B97AB" w:rsidR="00CA69D8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Each member of the team does further research in</w:t>
      </w:r>
      <w:r w:rsidRPr="493B97AB" w:rsidR="00165E3F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to</w:t>
      </w:r>
      <w:r w:rsidRPr="493B97AB" w:rsidR="00CA69D8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more </w:t>
      </w:r>
      <w:r w:rsidRPr="493B97AB" w:rsidR="00165E3F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individuals or organizations </w:t>
      </w:r>
      <w:r w:rsidRPr="493B97AB" w:rsidR="00CA69D8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that team members may not have been aware of and revisit this activity for another work session. </w:t>
      </w:r>
      <w:r w:rsidRPr="493B97AB" w:rsidR="00CA69D8">
        <w:rPr>
          <w:rStyle w:val="eop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​</w:t>
      </w:r>
    </w:p>
    <w:p w:rsidRPr="00CA69D8" w:rsidR="00CD227D" w:rsidP="00CD227D" w:rsidRDefault="00CD227D" w14:paraId="7EE1B6AC" w14:textId="77777777">
      <w:pPr>
        <w:pStyle w:val="paragraph"/>
        <w:spacing w:before="0" w:beforeAutospacing="0" w:after="120" w:afterAutospacing="0"/>
        <w:textAlignment w:val="baseline"/>
      </w:pPr>
    </w:p>
    <w:p w:rsidRPr="00CD227D" w:rsidR="00FA2245" w:rsidP="493B97AB" w:rsidRDefault="000446FB" w14:paraId="38F82204" w14:textId="36FA5C66">
      <w:pPr>
        <w:spacing w:after="120" w:line="240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</w:pPr>
      <w:r w:rsidRPr="493B97AB" w:rsidR="000446F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  <w:t xml:space="preserve">Community </w:t>
      </w:r>
      <w:r w:rsidRPr="493B97AB" w:rsidR="000446F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  <w:t>Connections</w:t>
      </w:r>
      <w:r w:rsidRPr="493B97AB" w:rsidR="000446F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  <w:t xml:space="preserve"> Table </w:t>
      </w:r>
    </w:p>
    <w:tbl>
      <w:tblPr>
        <w:tblpPr w:leftFromText="180" w:rightFromText="180" w:vertAnchor="text" w:horzAnchor="margin" w:tblpX="-910" w:tblpY="202"/>
        <w:tblW w:w="13074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82"/>
        <w:gridCol w:w="2853"/>
        <w:gridCol w:w="2417"/>
        <w:gridCol w:w="2960"/>
        <w:gridCol w:w="3262"/>
      </w:tblGrid>
      <w:tr w:rsidRPr="00CA69D8" w:rsidR="00D603E2" w:rsidTr="493B97AB" w14:paraId="508122D9" w14:textId="77777777">
        <w:trPr>
          <w:trHeight w:val="446"/>
        </w:trPr>
        <w:tc>
          <w:tcPr>
            <w:tcW w:w="158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CA69D8" w:rsidR="00D603E2" w:rsidP="493B97AB" w:rsidRDefault="00D603E2" w14:paraId="46392979" w14:textId="0522C5B6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493B97AB" w:rsidR="6B947CC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A</w:t>
            </w:r>
          </w:p>
        </w:tc>
        <w:tc>
          <w:tcPr>
            <w:tcW w:w="285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CA69D8" w:rsidR="00D603E2" w:rsidP="493B97AB" w:rsidRDefault="00D603E2" w14:paraId="19F8E73E" w14:textId="220799A8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493B97AB" w:rsidR="6B947CC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B</w:t>
            </w:r>
          </w:p>
        </w:tc>
        <w:tc>
          <w:tcPr>
            <w:tcW w:w="241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CA69D8" w:rsidR="00D603E2" w:rsidP="493B97AB" w:rsidRDefault="00D603E2" w14:paraId="7CCBF8A8" w14:textId="189E80E6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493B97AB" w:rsidR="6B947CC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C</w:t>
            </w:r>
          </w:p>
        </w:tc>
        <w:tc>
          <w:tcPr>
            <w:tcW w:w="2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CA69D8" w:rsidR="00D603E2" w:rsidP="493B97AB" w:rsidRDefault="00D603E2" w14:paraId="380F3BA5" w14:textId="13C3BA3E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493B97AB" w:rsidR="6B947CC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D</w:t>
            </w:r>
          </w:p>
        </w:tc>
        <w:tc>
          <w:tcPr>
            <w:tcW w:w="326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CA69D8" w:rsidR="00D603E2" w:rsidP="493B97AB" w:rsidRDefault="00D603E2" w14:paraId="3B6FF119" w14:textId="56CCA953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493B97AB" w:rsidR="6B947CC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E</w:t>
            </w:r>
          </w:p>
        </w:tc>
      </w:tr>
      <w:tr w:rsidRPr="00CA69D8" w:rsidR="00D603E2" w:rsidTr="493B97AB" w14:paraId="05296BE4" w14:textId="77777777">
        <w:trPr>
          <w:trHeight w:val="446"/>
        </w:trPr>
        <w:tc>
          <w:tcPr>
            <w:tcW w:w="158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A69D8" w:rsidR="00D603E2" w:rsidP="493B97AB" w:rsidRDefault="00FD3149" w14:paraId="46DF85AE" w14:textId="5ADA70A4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93B97AB" w:rsidR="02AF45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Individual/ Organization</w:t>
            </w:r>
          </w:p>
        </w:tc>
        <w:tc>
          <w:tcPr>
            <w:tcW w:w="285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A69D8" w:rsidR="00D603E2" w:rsidP="493B97AB" w:rsidRDefault="00D603E2" w14:paraId="08184B2B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93B97AB" w:rsidR="6B947CC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Contribution to Community</w:t>
            </w:r>
          </w:p>
        </w:tc>
        <w:tc>
          <w:tcPr>
            <w:tcW w:w="241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A69D8" w:rsidR="00D603E2" w:rsidP="493B97AB" w:rsidRDefault="00D603E2" w14:paraId="270853C4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93B97AB" w:rsidR="6B947CC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Sectors or Community Groups affiliated with</w:t>
            </w:r>
          </w:p>
        </w:tc>
        <w:tc>
          <w:tcPr>
            <w:tcW w:w="2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A69D8" w:rsidR="00D603E2" w:rsidP="493B97AB" w:rsidRDefault="00D603E2" w14:paraId="058240F3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93B97AB" w:rsidR="6B947CC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Potential Interest in ERB</w:t>
            </w:r>
          </w:p>
        </w:tc>
        <w:tc>
          <w:tcPr>
            <w:tcW w:w="326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A69D8" w:rsidR="00D603E2" w:rsidP="493B97AB" w:rsidRDefault="00D603E2" w14:paraId="71026D56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93B97AB" w:rsidR="6B947CC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Level of invited involvement in ERB</w:t>
            </w:r>
          </w:p>
        </w:tc>
      </w:tr>
      <w:tr w:rsidRPr="00CA69D8" w:rsidR="00D603E2" w:rsidTr="493B97AB" w14:paraId="385FC910" w14:textId="77777777">
        <w:trPr>
          <w:trHeight w:val="1261"/>
        </w:trPr>
        <w:tc>
          <w:tcPr>
            <w:tcW w:w="158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A69D8" w:rsidR="00D603E2" w:rsidP="493B97AB" w:rsidRDefault="00D603E2" w14:paraId="211CAFD2" w14:textId="77777777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93B97AB" w:rsidR="6B947CCF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 Example: XYZ Non-profit org</w:t>
            </w:r>
          </w:p>
        </w:tc>
        <w:tc>
          <w:tcPr>
            <w:tcW w:w="285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A69D8" w:rsidR="00D603E2" w:rsidP="493B97AB" w:rsidRDefault="00D603E2" w14:paraId="6491C249" w14:textId="77777777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93B97AB" w:rsidR="6B947CCF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 Key contact and resource provider for immigrant families provides weekly dinner open to the community, provides employment assistance and classes, provides community updates on social media</w:t>
            </w:r>
          </w:p>
        </w:tc>
        <w:tc>
          <w:tcPr>
            <w:tcW w:w="241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A69D8" w:rsidR="00D603E2" w:rsidP="493B97AB" w:rsidRDefault="00D603E2" w14:paraId="46D750CC" w14:textId="77777777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93B97AB" w:rsidR="6B947CC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 </w:t>
            </w:r>
            <w:r w:rsidRPr="493B97AB" w:rsidR="6B947CCF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XYZ neighborhood, non-English speaking population, immigrant population, workforce development</w:t>
            </w:r>
          </w:p>
        </w:tc>
        <w:tc>
          <w:tcPr>
            <w:tcW w:w="2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A69D8" w:rsidR="00D603E2" w:rsidP="493B97AB" w:rsidRDefault="00D603E2" w14:paraId="4D4379A0" w14:textId="77777777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93B97AB" w:rsidR="6B947CCF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Interested in storytelling and connecting with community members, information for disaster preparedness and becoming more of a community resilience resource  </w:t>
            </w:r>
          </w:p>
        </w:tc>
        <w:tc>
          <w:tcPr>
            <w:tcW w:w="326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A69D8" w:rsidR="00D603E2" w:rsidP="493B97AB" w:rsidRDefault="00D603E2" w14:paraId="309DCEF6" w14:textId="2F718AEA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93B97AB" w:rsidR="6B947CC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 xml:space="preserve">To be completed </w:t>
            </w:r>
            <w:proofErr w:type="gramStart"/>
            <w:r w:rsidRPr="493B97AB" w:rsidR="6B947CC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 xml:space="preserve">in </w:t>
            </w:r>
            <w:r w:rsidRPr="493B97AB" w:rsidR="25545E5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 xml:space="preserve"> activity</w:t>
            </w:r>
            <w:proofErr w:type="gramEnd"/>
            <w:r w:rsidRPr="493B97AB" w:rsidR="25545E5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 xml:space="preserve"> 2</w:t>
            </w:r>
          </w:p>
          <w:p w:rsidRPr="00CA69D8" w:rsidR="00D603E2" w:rsidP="493B97AB" w:rsidRDefault="00D603E2" w14:paraId="3119730F" w14:textId="77777777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93B97AB" w:rsidR="6B947CCF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2"/>
                <w:szCs w:val="22"/>
              </w:rPr>
              <w:t xml:space="preserve">Jayne (organizer) invited to be key member in ERB process, invite all organizations and network to public meetings </w:t>
            </w:r>
          </w:p>
        </w:tc>
      </w:tr>
      <w:tr w:rsidRPr="00CA69D8" w:rsidR="00D603E2" w:rsidTr="493B97AB" w14:paraId="2D458097" w14:textId="77777777">
        <w:trPr>
          <w:trHeight w:val="1167"/>
        </w:trPr>
        <w:tc>
          <w:tcPr>
            <w:tcW w:w="158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CA69D8" w:rsidR="00D603E2" w:rsidP="493B97AB" w:rsidRDefault="00D603E2" w14:paraId="2C32CC74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  <w:tc>
          <w:tcPr>
            <w:tcW w:w="285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CA69D8" w:rsidR="00D603E2" w:rsidP="493B97AB" w:rsidRDefault="00D603E2" w14:paraId="33DA4D6A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  <w:tc>
          <w:tcPr>
            <w:tcW w:w="241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CA69D8" w:rsidR="00D603E2" w:rsidP="493B97AB" w:rsidRDefault="00D603E2" w14:paraId="58D8BC17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2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CA69D8" w:rsidR="00D603E2" w:rsidP="493B97AB" w:rsidRDefault="00D603E2" w14:paraId="0DB49D5E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  <w:tc>
          <w:tcPr>
            <w:tcW w:w="326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CA69D8" w:rsidR="00D603E2" w:rsidP="493B97AB" w:rsidRDefault="00D603E2" w14:paraId="6505DEE9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</w:p>
        </w:tc>
      </w:tr>
      <w:tr w:rsidRPr="00CA69D8" w:rsidR="00D603E2" w:rsidTr="493B97AB" w14:paraId="52C39737" w14:textId="77777777">
        <w:trPr>
          <w:trHeight w:val="1233"/>
        </w:trPr>
        <w:tc>
          <w:tcPr>
            <w:tcW w:w="158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CA69D8" w:rsidR="00D603E2" w:rsidP="493B97AB" w:rsidRDefault="00D603E2" w14:paraId="45596924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  <w:tc>
          <w:tcPr>
            <w:tcW w:w="285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CA69D8" w:rsidR="00D603E2" w:rsidP="493B97AB" w:rsidRDefault="00D603E2" w14:paraId="12235D2D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  <w:tc>
          <w:tcPr>
            <w:tcW w:w="241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CA69D8" w:rsidR="00D603E2" w:rsidP="493B97AB" w:rsidRDefault="00D603E2" w14:paraId="71BA4BAE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2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CA69D8" w:rsidR="00D603E2" w:rsidP="493B97AB" w:rsidRDefault="00D603E2" w14:paraId="12F6453B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  <w:tc>
          <w:tcPr>
            <w:tcW w:w="326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CA69D8" w:rsidR="00D603E2" w:rsidP="493B97AB" w:rsidRDefault="00D603E2" w14:paraId="0CCA9505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</w:p>
        </w:tc>
      </w:tr>
      <w:tr w:rsidRPr="00CA69D8" w:rsidR="00D603E2" w:rsidTr="493B97AB" w14:paraId="445B4964" w14:textId="77777777">
        <w:trPr>
          <w:trHeight w:val="1250"/>
        </w:trPr>
        <w:tc>
          <w:tcPr>
            <w:tcW w:w="158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CA69D8" w:rsidR="00D603E2" w:rsidP="493B97AB" w:rsidRDefault="00D603E2" w14:paraId="388F7956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  <w:tc>
          <w:tcPr>
            <w:tcW w:w="285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CA69D8" w:rsidR="00D603E2" w:rsidP="493B97AB" w:rsidRDefault="00D603E2" w14:paraId="732EA87D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  <w:tc>
          <w:tcPr>
            <w:tcW w:w="241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CA69D8" w:rsidR="00D603E2" w:rsidP="493B97AB" w:rsidRDefault="00D603E2" w14:paraId="6002B1DA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2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CA69D8" w:rsidR="00D603E2" w:rsidP="493B97AB" w:rsidRDefault="00D603E2" w14:paraId="626DEE81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  <w:tc>
          <w:tcPr>
            <w:tcW w:w="326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CA69D8" w:rsidR="00D603E2" w:rsidP="493B97AB" w:rsidRDefault="00D603E2" w14:paraId="2E63C3CD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</w:p>
        </w:tc>
      </w:tr>
      <w:tr w:rsidRPr="00CA69D8" w:rsidR="00D603E2" w:rsidTr="493B97AB" w14:paraId="3A2B8228" w14:textId="77777777">
        <w:trPr>
          <w:trHeight w:val="1261"/>
        </w:trPr>
        <w:tc>
          <w:tcPr>
            <w:tcW w:w="158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CA69D8" w:rsidR="00D603E2" w:rsidP="493B97AB" w:rsidRDefault="00D603E2" w14:paraId="6E3906DA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  <w:tc>
          <w:tcPr>
            <w:tcW w:w="285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CA69D8" w:rsidR="00D603E2" w:rsidP="493B97AB" w:rsidRDefault="00D603E2" w14:paraId="1CC8D042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  <w:tc>
          <w:tcPr>
            <w:tcW w:w="241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CA69D8" w:rsidR="00D603E2" w:rsidP="493B97AB" w:rsidRDefault="00D603E2" w14:paraId="5EEA3F94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2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CA69D8" w:rsidR="00D603E2" w:rsidP="493B97AB" w:rsidRDefault="00D603E2" w14:paraId="5B95F52B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  <w:tc>
          <w:tcPr>
            <w:tcW w:w="326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CA69D8" w:rsidR="00D603E2" w:rsidP="493B97AB" w:rsidRDefault="00D603E2" w14:paraId="22EB5BBF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</w:p>
        </w:tc>
      </w:tr>
      <w:tr w:rsidRPr="00CA69D8" w:rsidR="00D603E2" w:rsidTr="493B97AB" w14:paraId="56C18FB4" w14:textId="77777777">
        <w:trPr>
          <w:trHeight w:val="1233"/>
        </w:trPr>
        <w:tc>
          <w:tcPr>
            <w:tcW w:w="158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CA69D8" w:rsidR="00D603E2" w:rsidP="493B97AB" w:rsidRDefault="00D603E2" w14:paraId="0E102588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  <w:tc>
          <w:tcPr>
            <w:tcW w:w="285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CA69D8" w:rsidR="00D603E2" w:rsidP="493B97AB" w:rsidRDefault="00D603E2" w14:paraId="1C7C9A1D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  <w:tc>
          <w:tcPr>
            <w:tcW w:w="241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CA69D8" w:rsidR="00D603E2" w:rsidP="493B97AB" w:rsidRDefault="00D603E2" w14:paraId="73311DDA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2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CA69D8" w:rsidR="00D603E2" w:rsidP="493B97AB" w:rsidRDefault="00D603E2" w14:paraId="3E5333CC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  <w:tc>
          <w:tcPr>
            <w:tcW w:w="326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CA69D8" w:rsidR="00D603E2" w:rsidP="493B97AB" w:rsidRDefault="00D603E2" w14:paraId="18F6FFD7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</w:p>
        </w:tc>
      </w:tr>
    </w:tbl>
    <w:p w:rsidRPr="00CA69D8" w:rsidR="00D603E2" w:rsidRDefault="00D603E2" w14:paraId="1EBF8041" w14:textId="77777777">
      <w:pPr>
        <w:rPr>
          <w:rFonts w:ascii="Times New Roman" w:hAnsi="Times New Roman" w:cs="Times New Roman"/>
          <w:sz w:val="24"/>
          <w:szCs w:val="24"/>
        </w:rPr>
      </w:pPr>
    </w:p>
    <w:p w:rsidR="32CFDE75" w:rsidP="493B97AB" w:rsidRDefault="32CFDE75" w14:paraId="668034D6" w14:textId="4482FD59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</w:pPr>
      <w:r w:rsidRPr="493B97AB" w:rsidR="32CFDE7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  <w:t>What to do next</w:t>
      </w:r>
    </w:p>
    <w:p w:rsidR="1A583B14" w:rsidP="493B97AB" w:rsidRDefault="1A583B14" w14:paraId="5D90C7F9" w14:textId="7BD2246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93B97AB" w:rsidR="1A583B1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You now have a list of</w:t>
      </w:r>
      <w:r w:rsidRPr="493B97AB" w:rsidR="4D3127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influential</w:t>
      </w:r>
      <w:r w:rsidRPr="493B97AB" w:rsidR="1A583B1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individuals and groups in the community </w:t>
      </w:r>
      <w:r w:rsidRPr="493B97AB" w:rsidR="237507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that may be helpful in supporting your community resilience efforts. At this point, return to the ERB and co</w:t>
      </w:r>
      <w:r w:rsidRPr="493B97AB" w:rsidR="5E698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ntinue completing activities to support </w:t>
      </w:r>
      <w:r w:rsidRPr="493B97AB" w:rsidR="1FC4A6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your</w:t>
      </w:r>
      <w:r w:rsidRPr="493B97AB" w:rsidR="5E698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community engagement plan</w:t>
      </w:r>
      <w:r w:rsidRPr="493B97AB" w:rsidR="71C7A0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, which</w:t>
      </w:r>
      <w:r w:rsidRPr="493B97AB" w:rsidR="71C7A0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include</w:t>
      </w:r>
      <w:r w:rsidRPr="493B97AB" w:rsidR="10CC7E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s</w:t>
      </w:r>
      <w:r w:rsidRPr="493B97AB" w:rsidR="6D68B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493B97AB" w:rsidR="2EC3D6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mapping out</w:t>
      </w:r>
      <w:r w:rsidRPr="493B97AB" w:rsidR="6D68B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how the individuals and organizations you identified above are connected</w:t>
      </w:r>
      <w:r w:rsidRPr="493B97AB" w:rsidR="71C7A0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493B97AB" w:rsidR="3D51B4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and </w:t>
      </w:r>
      <w:r w:rsidRPr="493B97AB" w:rsidR="31FE3E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how </w:t>
      </w:r>
      <w:r w:rsidRPr="493B97AB" w:rsidR="75C911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these </w:t>
      </w:r>
      <w:r w:rsidRPr="493B97AB" w:rsidR="31FE3E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relationships</w:t>
      </w:r>
      <w:r w:rsidRPr="493B97AB" w:rsidR="57722B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may</w:t>
      </w:r>
      <w:r w:rsidRPr="493B97AB" w:rsidR="31FE3E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493B97AB" w:rsidR="31FE3E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support your community resilience and equity goals. </w:t>
      </w:r>
    </w:p>
    <w:sectPr w:rsidRPr="00CA69D8" w:rsidR="00D603E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25d861b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nsid w:val="59a199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0" w15:restartNumberingAfterBreak="0">
    <w:nsid w:val="06870E07"/>
    <w:multiLevelType w:val="multilevel"/>
    <w:tmpl w:val="9F16A300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hint="default" w:ascii="Symbol" w:hAnsi="Symbol"/>
      </w:rPr>
    </w:lvl>
    <w:lvl w:ilvl="1" w:tentative="1">
      <w:start w:val="1"/>
      <w:numFmt w:val="lowerRoman"/>
      <w:lvlText w:val="%2."/>
      <w:lvlJc w:val="right"/>
      <w:pPr>
        <w:tabs>
          <w:tab w:val="num" w:pos="1980"/>
        </w:tabs>
        <w:ind w:left="19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700"/>
        </w:tabs>
        <w:ind w:left="270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3420"/>
        </w:tabs>
        <w:ind w:left="342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4140"/>
        </w:tabs>
        <w:ind w:left="41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60"/>
        </w:tabs>
        <w:ind w:left="486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580"/>
        </w:tabs>
        <w:ind w:left="558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6300"/>
        </w:tabs>
        <w:ind w:left="63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360"/>
      </w:pPr>
    </w:lvl>
  </w:abstractNum>
  <w:abstractNum w:abstractNumId="1" w15:restartNumberingAfterBreak="0">
    <w:nsid w:val="10802033"/>
    <w:multiLevelType w:val="multilevel"/>
    <w:tmpl w:val="D7A46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E14632"/>
    <w:multiLevelType w:val="multilevel"/>
    <w:tmpl w:val="6302A4B2"/>
    <w:lvl w:ilvl="0">
      <w:start w:val="1"/>
      <w:numFmt w:val="lowerRoman"/>
      <w:lvlText w:val="%1."/>
      <w:lvlJc w:val="right"/>
      <w:pPr>
        <w:tabs>
          <w:tab w:val="num" w:pos="1260"/>
        </w:tabs>
        <w:ind w:left="126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980"/>
        </w:tabs>
        <w:ind w:left="19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700"/>
        </w:tabs>
        <w:ind w:left="270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3420"/>
        </w:tabs>
        <w:ind w:left="342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4140"/>
        </w:tabs>
        <w:ind w:left="41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60"/>
        </w:tabs>
        <w:ind w:left="486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580"/>
        </w:tabs>
        <w:ind w:left="558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6300"/>
        </w:tabs>
        <w:ind w:left="63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360"/>
      </w:pPr>
    </w:lvl>
  </w:abstractNum>
  <w:abstractNum w:abstractNumId="3" w15:restartNumberingAfterBreak="0">
    <w:nsid w:val="318B57CA"/>
    <w:multiLevelType w:val="multilevel"/>
    <w:tmpl w:val="4604932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8D5621"/>
    <w:multiLevelType w:val="multilevel"/>
    <w:tmpl w:val="C9BA97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num w:numId="7">
    <w:abstractNumId w:val="6"/>
  </w:num>
  <w:num w:numId="6">
    <w:abstractNumId w:val="5"/>
  </w: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3E2"/>
    <w:rsid w:val="000446FB"/>
    <w:rsid w:val="00165E3F"/>
    <w:rsid w:val="001F1D2E"/>
    <w:rsid w:val="002926EE"/>
    <w:rsid w:val="005B7EC5"/>
    <w:rsid w:val="008F1F5B"/>
    <w:rsid w:val="00B84910"/>
    <w:rsid w:val="00BE7E5B"/>
    <w:rsid w:val="00CA69D8"/>
    <w:rsid w:val="00CD227D"/>
    <w:rsid w:val="00D603E2"/>
    <w:rsid w:val="00E163FB"/>
    <w:rsid w:val="00E44A62"/>
    <w:rsid w:val="00FA2245"/>
    <w:rsid w:val="00FD3149"/>
    <w:rsid w:val="02AF452E"/>
    <w:rsid w:val="05649FD2"/>
    <w:rsid w:val="07D6701B"/>
    <w:rsid w:val="089C4094"/>
    <w:rsid w:val="0DF7D207"/>
    <w:rsid w:val="0E72B648"/>
    <w:rsid w:val="100E86A9"/>
    <w:rsid w:val="10CC7EC7"/>
    <w:rsid w:val="10FE1BB7"/>
    <w:rsid w:val="124322DA"/>
    <w:rsid w:val="131DBD70"/>
    <w:rsid w:val="1337EBBB"/>
    <w:rsid w:val="13C49AB0"/>
    <w:rsid w:val="17F12E93"/>
    <w:rsid w:val="18400A4B"/>
    <w:rsid w:val="18F0053F"/>
    <w:rsid w:val="198CFEF4"/>
    <w:rsid w:val="1A583B14"/>
    <w:rsid w:val="1B28CF55"/>
    <w:rsid w:val="1C190338"/>
    <w:rsid w:val="1C49FE40"/>
    <w:rsid w:val="1CF4F737"/>
    <w:rsid w:val="1E75EE35"/>
    <w:rsid w:val="1FC4A64E"/>
    <w:rsid w:val="1FE3181B"/>
    <w:rsid w:val="202C97F9"/>
    <w:rsid w:val="213EDF23"/>
    <w:rsid w:val="21C8685A"/>
    <w:rsid w:val="23750715"/>
    <w:rsid w:val="24CFB19B"/>
    <w:rsid w:val="25545E58"/>
    <w:rsid w:val="2689013A"/>
    <w:rsid w:val="2730FB0E"/>
    <w:rsid w:val="2C3A3DB3"/>
    <w:rsid w:val="2DC224B3"/>
    <w:rsid w:val="2EC3D691"/>
    <w:rsid w:val="2F512E77"/>
    <w:rsid w:val="31CBA047"/>
    <w:rsid w:val="31FE3E50"/>
    <w:rsid w:val="32CFDE75"/>
    <w:rsid w:val="33A9C49E"/>
    <w:rsid w:val="38F810BD"/>
    <w:rsid w:val="3A69E370"/>
    <w:rsid w:val="3D51B444"/>
    <w:rsid w:val="3D72502A"/>
    <w:rsid w:val="421D12DB"/>
    <w:rsid w:val="429EF303"/>
    <w:rsid w:val="452D8A6F"/>
    <w:rsid w:val="4580A51F"/>
    <w:rsid w:val="45A49E15"/>
    <w:rsid w:val="47368EA1"/>
    <w:rsid w:val="478FCFCA"/>
    <w:rsid w:val="4864F7E6"/>
    <w:rsid w:val="492BA02B"/>
    <w:rsid w:val="493B97AB"/>
    <w:rsid w:val="4AB1F26E"/>
    <w:rsid w:val="4D07524C"/>
    <w:rsid w:val="4D312763"/>
    <w:rsid w:val="5397BDC7"/>
    <w:rsid w:val="57722B00"/>
    <w:rsid w:val="57A7A49A"/>
    <w:rsid w:val="57AC0407"/>
    <w:rsid w:val="5C4ABE3C"/>
    <w:rsid w:val="5E698B7F"/>
    <w:rsid w:val="5F825EFE"/>
    <w:rsid w:val="614E86E0"/>
    <w:rsid w:val="64BC52B9"/>
    <w:rsid w:val="64D021E3"/>
    <w:rsid w:val="65366DF5"/>
    <w:rsid w:val="675B7B33"/>
    <w:rsid w:val="6B947CCF"/>
    <w:rsid w:val="6B97D3AD"/>
    <w:rsid w:val="6D68BBC2"/>
    <w:rsid w:val="6E0370BA"/>
    <w:rsid w:val="6E9743A4"/>
    <w:rsid w:val="6EF0755A"/>
    <w:rsid w:val="70BC9D3C"/>
    <w:rsid w:val="71C7A06B"/>
    <w:rsid w:val="75C9115D"/>
    <w:rsid w:val="75F78F63"/>
    <w:rsid w:val="775C9C31"/>
    <w:rsid w:val="78AE86C4"/>
    <w:rsid w:val="7B154A38"/>
    <w:rsid w:val="7D1FA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26398"/>
  <w15:chartTrackingRefBased/>
  <w15:docId w15:val="{96A310BB-97F6-4BE3-AEF0-DE39DE73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1">
    <w:name w:val="normaltextrun"/>
    <w:basedOn w:val="DefaultParagraphFont"/>
    <w:rsid w:val="00CA69D8"/>
  </w:style>
  <w:style w:type="paragraph" w:styleId="paragraph" w:customStyle="1">
    <w:name w:val="paragraph"/>
    <w:basedOn w:val="Normal"/>
    <w:rsid w:val="00CA69D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eop" w:customStyle="1">
    <w:name w:val="eop"/>
    <w:basedOn w:val="DefaultParagraphFont"/>
    <w:rsid w:val="00CA6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theme" Target="theme/theme1.xml" Id="rId11" /><Relationship Type="http://schemas.openxmlformats.org/officeDocument/2006/relationships/numbering" Target="numbering.xml" Id="rId5" /><Relationship Type="http://schemas.microsoft.com/office/2011/relationships/people" Target="people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29f62856-1543-49d4-a736-4569d363f533" ContentTypeId="0x0101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2022-02-04T21:55:02+00:00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lcf76f155ced4ddcb4097134ff3c332f xmlns="c3fe2bc6-81ec-4aad-a296-b74ae9f31a66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B822BF5-E792-48C7-BAD0-C8D7D18224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BA1E40-1BBA-4D5E-8EBF-EECF76E79522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E764E0B0-416C-4B24-8887-3FDFDB3B44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0207F85-E703-4D4B-BA6A-CBF3E95396F2}">
  <ds:schemaRefs>
    <ds:schemaRef ds:uri="8f0ccb0b-2b45-4ecf-807d-d8fd9145fac4"/>
    <ds:schemaRef ds:uri="4ffa91fb-a0ff-4ac5-b2db-65c790d184a4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c3fe2bc6-81ec-4aad-a296-b74ae9f31a66"/>
    <ds:schemaRef ds:uri="http://schemas.microsoft.com/office/2006/documentManagement/types"/>
    <ds:schemaRef ds:uri="http://purl.org/dc/dcmitype/"/>
    <ds:schemaRef ds:uri="http://www.w3.org/XML/1998/namespace"/>
    <ds:schemaRef ds:uri="http://purl.org/dc/elements/1.1/"/>
    <ds:schemaRef ds:uri="http://schemas.microsoft.com/sharepoint/v3/fields"/>
    <ds:schemaRef ds:uri="http://schemas.microsoft.com/sharepoint.v3"/>
    <ds:schemaRef ds:uri="http://schemas.microsoft.com/sharepoint/v3"/>
    <ds:schemaRef ds:uri="http://schemas.microsoft.com/office/2006/metadata/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Stargel, Laura</dc:creator>
  <keywords/>
  <dc:description/>
  <lastModifiedBy>Reilly, Ian</lastModifiedBy>
  <revision>16</revision>
  <dcterms:created xsi:type="dcterms:W3CDTF">2022-02-04T21:51:00.0000000Z</dcterms:created>
  <dcterms:modified xsi:type="dcterms:W3CDTF">2023-04-14T15:10:54.6138946Z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Document Type">
    <vt:lpwstr/>
  </property>
  <property fmtid="{D5CDD505-2E9C-101B-9397-08002B2CF9AE}" pid="5" name="MediaServiceImageTags">
    <vt:lpwstr/>
  </property>
  <property fmtid="{D5CDD505-2E9C-101B-9397-08002B2CF9AE}" pid="6" name="e3f09c3df709400db2417a7161762d62">
    <vt:lpwstr/>
  </property>
  <property fmtid="{D5CDD505-2E9C-101B-9397-08002B2CF9AE}" pid="7" name="EPA_x0020_Subject">
    <vt:lpwstr/>
  </property>
  <property fmtid="{D5CDD505-2E9C-101B-9397-08002B2CF9AE}" pid="8" name="EPA Subject">
    <vt:lpwstr/>
  </property>
</Properties>
</file>