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5508F5C" w:rsidR="00FE0486" w:rsidRDefault="37E7BDB7" w:rsidP="643E3741">
      <w:pPr>
        <w:rPr>
          <w:b/>
          <w:bCs/>
        </w:rPr>
      </w:pPr>
      <w:r w:rsidRPr="643E3741">
        <w:rPr>
          <w:b/>
          <w:bCs/>
        </w:rPr>
        <w:t>Ch 5- template for identifying equitable resilience building actions</w:t>
      </w:r>
    </w:p>
    <w:p w14:paraId="6684F588" w14:textId="26C08462" w:rsidR="643E3741" w:rsidRDefault="643E3741" w:rsidP="643E3741"/>
    <w:p w14:paraId="4C7E5AAC" w14:textId="16F2664F" w:rsidR="4F15FBE3" w:rsidRDefault="4F15FBE3">
      <w:r w:rsidRPr="643E3741">
        <w:rPr>
          <w:rFonts w:ascii="Calibri" w:eastAsia="Calibri" w:hAnsi="Calibri" w:cs="Calibri"/>
        </w:rPr>
        <w:t xml:space="preserve">You can use this template to begin to brainstorm actions, either on individual sheets or written on an easel pad. </w:t>
      </w:r>
      <w:r w:rsidRPr="643E3741">
        <w:rPr>
          <w:rFonts w:ascii="Calibri" w:eastAsia="Calibri" w:hAnsi="Calibri" w:cs="Calibri"/>
          <w:color w:val="FA0000"/>
        </w:rPr>
        <w:t>For example, what kind of actions could address the how might we statement with respect to existing conditions, disaster mitigation or preparedness, disaster response, or recover? Feel free to modify the categories here, and it's ok if there is overlap</w:t>
      </w:r>
      <w:r w:rsidRPr="643E3741">
        <w:rPr>
          <w:rFonts w:ascii="Calibri" w:eastAsia="Calibri" w:hAnsi="Calibri" w:cs="Calibri"/>
        </w:rPr>
        <w:t xml:space="preserve">. Alternatively, feel free to just create a long list or have participants put stickies on an easel pad without this rubric. </w:t>
      </w:r>
    </w:p>
    <w:p w14:paraId="0B111C3E" w14:textId="6E2E0D81" w:rsidR="4F15FBE3" w:rsidRDefault="4F15FBE3">
      <w:r w:rsidRPr="643E3741">
        <w:rPr>
          <w:rFonts w:ascii="Calibri" w:eastAsia="Calibri" w:hAnsi="Calibri" w:cs="Calibri"/>
        </w:rPr>
        <w:t xml:space="preserve"> </w:t>
      </w:r>
    </w:p>
    <w:p w14:paraId="15A3099C" w14:textId="461A7534" w:rsidR="4F15FBE3" w:rsidRDefault="4F15FBE3">
      <w:r w:rsidRPr="643E3741">
        <w:rPr>
          <w:rFonts w:ascii="Calibri" w:eastAsia="Calibri" w:hAnsi="Calibri" w:cs="Calibri"/>
        </w:rPr>
        <w:t xml:space="preserve">Encourage participants to think outside the box. If a group gets stuck, feel free to share an action area from our list to spark their thinking: </w:t>
      </w:r>
      <w:ins w:id="0" w:author="Maxwell, Keely" w:date="2022-02-03T18:27:00Z">
        <w:r w:rsidR="007B7AF9">
          <w:rPr>
            <w:rFonts w:ascii="Calibri" w:eastAsia="Calibri" w:hAnsi="Calibri" w:cs="Calibri"/>
          </w:rPr>
          <w:t>policy change, lobbying, grassroots action; built environment; conservation; economic; financial incentives; carrot/ stick; education; relationships]</w:t>
        </w:r>
      </w:ins>
    </w:p>
    <w:p w14:paraId="5C03108C" w14:textId="77777777" w:rsidR="4F15FBE3" w:rsidRDefault="4F15FBE3">
      <w:pPr>
        <w:rPr>
          <w:del w:id="1" w:author="Maxwell, Keely" w:date="2022-02-03T18:27:00Z"/>
        </w:rPr>
      </w:pPr>
      <w:r w:rsidRPr="643E3741">
        <w:rPr>
          <w:rFonts w:ascii="Calibri" w:eastAsia="Calibri" w:hAnsi="Calibri" w:cs="Calibri"/>
        </w:rPr>
        <w:t xml:space="preserve"> </w:t>
      </w:r>
    </w:p>
    <w:p w14:paraId="746CBC5D" w14:textId="7C9EBBFF" w:rsidR="4F15FBE3" w:rsidRDefault="4F15FBE3">
      <w:r w:rsidRPr="643E3741">
        <w:rPr>
          <w:rFonts w:ascii="Calibri" w:eastAsia="Calibri" w:hAnsi="Calibri" w:cs="Calibri"/>
        </w:rPr>
        <w:t>You can use colored tags, new stickies, or markers to begin to categorize the actions by:</w:t>
      </w:r>
    </w:p>
    <w:p w14:paraId="2C5F9C63" w14:textId="3A3FC810" w:rsidR="4F15FBE3" w:rsidRDefault="4F15FBE3">
      <w:r w:rsidRPr="643E3741">
        <w:rPr>
          <w:rFonts w:ascii="Calibri" w:eastAsia="Calibri" w:hAnsi="Calibri" w:cs="Calibri"/>
        </w:rPr>
        <w:t xml:space="preserve"> </w:t>
      </w:r>
    </w:p>
    <w:p w14:paraId="7DA6B885" w14:textId="2B6654DB" w:rsidR="4F15FBE3" w:rsidRDefault="4F15FBE3">
      <w:pPr>
        <w:pStyle w:val="ListParagraph"/>
        <w:numPr>
          <w:ilvl w:val="0"/>
          <w:numId w:val="2"/>
        </w:numPr>
        <w:rPr>
          <w:rFonts w:eastAsiaTheme="minorEastAsia"/>
        </w:rPr>
        <w:pPrChange w:id="2" w:author="Maxwell, Keely" w:date="2022-02-03T18:27:00Z">
          <w:pPr>
            <w:pStyle w:val="ListParagraph"/>
            <w:numPr>
              <w:numId w:val="1"/>
            </w:numPr>
            <w:ind w:hanging="360"/>
          </w:pPr>
        </w:pPrChange>
      </w:pPr>
      <w:r w:rsidRPr="643E3741">
        <w:rPr>
          <w:rFonts w:ascii="Calibri" w:eastAsia="Calibri" w:hAnsi="Calibri" w:cs="Calibri"/>
          <w:u w:val="single"/>
        </w:rPr>
        <w:t>Who- Decisions.</w:t>
      </w:r>
      <w:r w:rsidRPr="643E3741">
        <w:rPr>
          <w:rFonts w:ascii="Calibri" w:eastAsia="Calibri" w:hAnsi="Calibri" w:cs="Calibri"/>
        </w:rPr>
        <w:t xml:space="preserve"> Who would need to be involved or make a decision to implement this action: residents? The city council? The state? FEMA?</w:t>
      </w:r>
    </w:p>
    <w:p w14:paraId="41BE554A" w14:textId="498DFB2F" w:rsidR="4F15FBE3" w:rsidRDefault="4F15FBE3">
      <w:pPr>
        <w:pStyle w:val="ListParagraph"/>
        <w:numPr>
          <w:ilvl w:val="0"/>
          <w:numId w:val="2"/>
        </w:numPr>
        <w:rPr>
          <w:rFonts w:eastAsiaTheme="minorEastAsia"/>
        </w:rPr>
        <w:pPrChange w:id="3" w:author="Maxwell, Keely" w:date="2022-02-03T18:27:00Z">
          <w:pPr>
            <w:pStyle w:val="ListParagraph"/>
            <w:numPr>
              <w:numId w:val="1"/>
            </w:numPr>
            <w:ind w:hanging="360"/>
          </w:pPr>
        </w:pPrChange>
      </w:pPr>
      <w:r w:rsidRPr="643E3741">
        <w:rPr>
          <w:rFonts w:ascii="Calibri" w:eastAsia="Calibri" w:hAnsi="Calibri" w:cs="Calibri"/>
          <w:u w:val="single"/>
        </w:rPr>
        <w:t>Type.</w:t>
      </w:r>
      <w:r w:rsidRPr="643E3741">
        <w:rPr>
          <w:rFonts w:ascii="Calibri" w:eastAsia="Calibri" w:hAnsi="Calibri" w:cs="Calibri"/>
        </w:rPr>
        <w:t xml:space="preserve"> What type of action is it: a policy? Infrastructure construction or maintenance? Economic or financial? Social relationship? Nature conservation? Environmental remediation? Information gathering? Etc.</w:t>
      </w:r>
    </w:p>
    <w:p w14:paraId="28B21018" w14:textId="1D6A433D" w:rsidR="4F15FBE3" w:rsidRDefault="4F15FBE3">
      <w:pPr>
        <w:pStyle w:val="ListParagraph"/>
        <w:numPr>
          <w:ilvl w:val="0"/>
          <w:numId w:val="2"/>
        </w:numPr>
        <w:rPr>
          <w:rFonts w:eastAsiaTheme="minorEastAsia"/>
        </w:rPr>
        <w:pPrChange w:id="4" w:author="Maxwell, Keely" w:date="2022-02-03T18:27:00Z">
          <w:pPr>
            <w:pStyle w:val="ListParagraph"/>
            <w:numPr>
              <w:numId w:val="1"/>
            </w:numPr>
            <w:ind w:hanging="360"/>
          </w:pPr>
        </w:pPrChange>
      </w:pPr>
      <w:r w:rsidRPr="643E3741">
        <w:rPr>
          <w:rFonts w:ascii="Calibri" w:eastAsia="Calibri" w:hAnsi="Calibri" w:cs="Calibri"/>
          <w:u w:val="single"/>
        </w:rPr>
        <w:t>Who- Benefits.</w:t>
      </w:r>
      <w:r w:rsidRPr="643E3741">
        <w:rPr>
          <w:rFonts w:ascii="Calibri" w:eastAsia="Calibri" w:hAnsi="Calibri" w:cs="Calibri"/>
        </w:rPr>
        <w:t xml:space="preserve"> Who would benefit most from this action, in addition to any target population</w:t>
      </w:r>
    </w:p>
    <w:p w14:paraId="709F307A" w14:textId="77777777" w:rsidR="4F15FBE3" w:rsidRDefault="4F15FBE3">
      <w:pPr>
        <w:rPr>
          <w:del w:id="5" w:author="Maxwell, Keely" w:date="2022-02-03T18:27:00Z"/>
        </w:rPr>
      </w:pPr>
      <w:r w:rsidRPr="643E3741">
        <w:rPr>
          <w:rFonts w:ascii="Calibri" w:eastAsia="Calibri" w:hAnsi="Calibri" w:cs="Calibri"/>
        </w:rPr>
        <w:t xml:space="preserve"> </w:t>
      </w:r>
    </w:p>
    <w:p w14:paraId="2613A87D" w14:textId="77777777" w:rsidR="4F15FBE3" w:rsidRDefault="4F15FBE3">
      <w:pPr>
        <w:rPr>
          <w:del w:id="6" w:author="Maxwell, Keely" w:date="2022-02-03T18:27:00Z"/>
        </w:rPr>
      </w:pPr>
      <w:del w:id="7" w:author="Maxwell, Keely" w:date="2022-02-03T18:27:00Z">
        <w:r w:rsidRPr="643E3741">
          <w:rPr>
            <w:rFonts w:ascii="Calibri" w:eastAsia="Calibri" w:hAnsi="Calibri" w:cs="Calibri"/>
          </w:rPr>
          <w:delText xml:space="preserve"> </w:delText>
        </w:r>
      </w:del>
    </w:p>
    <w:p w14:paraId="5B339A1A" w14:textId="77777777" w:rsidR="4F15FBE3" w:rsidRDefault="4F15FBE3">
      <w:pPr>
        <w:rPr>
          <w:del w:id="8" w:author="Maxwell, Keely" w:date="2022-02-03T18:27:00Z"/>
        </w:rPr>
      </w:pPr>
      <w:del w:id="9" w:author="Maxwell, Keely" w:date="2022-02-03T18:27:00Z">
        <w:r w:rsidRPr="643E3741">
          <w:rPr>
            <w:rFonts w:ascii="Calibri" w:eastAsia="Calibri" w:hAnsi="Calibri" w:cs="Calibri"/>
          </w:rPr>
          <w:delText xml:space="preserve"> </w:delText>
        </w:r>
      </w:del>
    </w:p>
    <w:p w14:paraId="65ABB75A" w14:textId="77777777" w:rsidR="4F15FBE3" w:rsidRDefault="4F15FBE3">
      <w:pPr>
        <w:rPr>
          <w:del w:id="10" w:author="Maxwell, Keely" w:date="2022-02-03T18:27:00Z"/>
        </w:rPr>
      </w:pPr>
      <w:del w:id="11" w:author="Maxwell, Keely" w:date="2022-02-03T18:27:00Z">
        <w:r w:rsidRPr="643E3741">
          <w:rPr>
            <w:rFonts w:ascii="Calibri" w:eastAsia="Calibri" w:hAnsi="Calibri" w:cs="Calibri"/>
          </w:rPr>
          <w:delText xml:space="preserve"> </w:delText>
        </w:r>
      </w:del>
    </w:p>
    <w:p w14:paraId="132E670C" w14:textId="07A5E4B8" w:rsidR="4F15FBE3" w:rsidRDefault="4F15FBE3">
      <w:ins w:id="12" w:author="Maxwell, Keely" w:date="2022-02-03T18:27:00Z">
        <w:r w:rsidRPr="643E3741">
          <w:rPr>
            <w:rFonts w:ascii="Calibri" w:eastAsia="Calibri" w:hAnsi="Calibri" w:cs="Calibri"/>
          </w:rPr>
          <w:t xml:space="preserve"> </w:t>
        </w:r>
      </w:ins>
      <w:r w:rsidRPr="643E3741">
        <w:rPr>
          <w:rFonts w:ascii="Calibri" w:eastAsia="Calibri" w:hAnsi="Calibri" w:cs="Calibri"/>
        </w:rPr>
        <w:t xml:space="preserve"> </w:t>
      </w:r>
    </w:p>
    <w:p w14:paraId="540F2A5D" w14:textId="0B596CDC" w:rsidR="4F15FBE3" w:rsidRDefault="4F15FBE3">
      <w:r w:rsidRPr="643E3741">
        <w:rPr>
          <w:rFonts w:ascii="Calibri" w:eastAsia="Calibri" w:hAnsi="Calibri" w:cs="Calibri"/>
        </w:rPr>
        <w:t xml:space="preserve">Example (here is a </w:t>
      </w:r>
      <w:r w:rsidRPr="643E3741">
        <w:rPr>
          <w:rFonts w:ascii="Calibri" w:eastAsia="Calibri" w:hAnsi="Calibri" w:cs="Calibri"/>
          <w:color w:val="2E75B5"/>
          <w:u w:val="single"/>
        </w:rPr>
        <w:t>jpg</w:t>
      </w:r>
      <w:r w:rsidRPr="643E3741">
        <w:rPr>
          <w:rFonts w:ascii="Calibri" w:eastAsia="Calibri" w:hAnsi="Calibri" w:cs="Calibri"/>
        </w:rPr>
        <w:t xml:space="preserve"> you could present at the meeting of the example)</w:t>
      </w:r>
    </w:p>
    <w:p w14:paraId="6366AF06" w14:textId="01FFB572" w:rsidR="4F15FBE3" w:rsidRDefault="4F15FBE3">
      <w:r w:rsidRPr="643E3741">
        <w:rPr>
          <w:rFonts w:ascii="Calibri" w:eastAsia="Calibri" w:hAnsi="Calibri" w:cs="Calibri"/>
        </w:rPr>
        <w:t xml:space="preserve"> </w:t>
      </w:r>
    </w:p>
    <w:tbl>
      <w:tblPr>
        <w:tblStyle w:val="TableGrid"/>
        <w:tblW w:w="0" w:type="auto"/>
        <w:tblInd w:w="48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1547"/>
        <w:gridCol w:w="1776"/>
        <w:gridCol w:w="2303"/>
        <w:gridCol w:w="2360"/>
        <w:gridCol w:w="1375"/>
      </w:tblGrid>
      <w:tr w:rsidR="643E3741" w14:paraId="0D0409A4" w14:textId="77777777" w:rsidTr="643E3741">
        <w:tc>
          <w:tcPr>
            <w:tcW w:w="1547" w:type="dxa"/>
            <w:tcBorders>
              <w:top w:val="single" w:sz="8" w:space="0" w:color="A3A3A3"/>
              <w:left w:val="single" w:sz="8" w:space="0" w:color="A3A3A3"/>
              <w:bottom w:val="single" w:sz="8" w:space="0" w:color="A3A3A3"/>
              <w:right w:val="single" w:sz="8" w:space="0" w:color="A3A3A3"/>
            </w:tcBorders>
            <w:shd w:val="clear" w:color="auto" w:fill="9CC3E5"/>
          </w:tcPr>
          <w:p w14:paraId="6D51C99C" w14:textId="253BFC5B" w:rsidR="643E3741" w:rsidRDefault="643E3741" w:rsidP="643E3741">
            <w:pPr>
              <w:jc w:val="center"/>
            </w:pPr>
            <w:r w:rsidRPr="643E3741">
              <w:rPr>
                <w:rFonts w:ascii="Calibri" w:eastAsia="Calibri" w:hAnsi="Calibri" w:cs="Calibri"/>
                <w:b/>
                <w:bCs/>
              </w:rPr>
              <w:t>How Might We Statement</w:t>
            </w:r>
          </w:p>
        </w:tc>
        <w:tc>
          <w:tcPr>
            <w:tcW w:w="1776" w:type="dxa"/>
            <w:tcBorders>
              <w:top w:val="single" w:sz="8" w:space="0" w:color="A3A3A3"/>
              <w:left w:val="single" w:sz="8" w:space="0" w:color="A3A3A3"/>
              <w:bottom w:val="single" w:sz="8" w:space="0" w:color="A3A3A3"/>
              <w:right w:val="single" w:sz="8" w:space="0" w:color="A3A3A3"/>
            </w:tcBorders>
            <w:shd w:val="clear" w:color="auto" w:fill="B2A1C7"/>
          </w:tcPr>
          <w:p w14:paraId="13D5E793" w14:textId="7DC301E8" w:rsidR="643E3741" w:rsidRDefault="643E3741" w:rsidP="643E3741">
            <w:pPr>
              <w:jc w:val="center"/>
            </w:pPr>
            <w:r w:rsidRPr="643E3741">
              <w:rPr>
                <w:rFonts w:ascii="Calibri" w:eastAsia="Calibri" w:hAnsi="Calibri" w:cs="Calibri"/>
                <w:b/>
                <w:bCs/>
              </w:rPr>
              <w:t>Existing Conditions and Historical Factors</w:t>
            </w:r>
          </w:p>
        </w:tc>
        <w:tc>
          <w:tcPr>
            <w:tcW w:w="2303" w:type="dxa"/>
            <w:tcBorders>
              <w:top w:val="single" w:sz="8" w:space="0" w:color="A3A3A3"/>
              <w:left w:val="single" w:sz="8" w:space="0" w:color="A3A3A3"/>
              <w:bottom w:val="single" w:sz="8" w:space="0" w:color="A3A3A3"/>
              <w:right w:val="single" w:sz="8" w:space="0" w:color="A3A3A3"/>
            </w:tcBorders>
            <w:shd w:val="clear" w:color="auto" w:fill="FFD965"/>
          </w:tcPr>
          <w:p w14:paraId="41A3AA57" w14:textId="3DFE3275" w:rsidR="643E3741" w:rsidRDefault="643E3741" w:rsidP="643E3741">
            <w:pPr>
              <w:jc w:val="center"/>
            </w:pPr>
            <w:r w:rsidRPr="643E3741">
              <w:rPr>
                <w:rFonts w:ascii="Calibri" w:eastAsia="Calibri" w:hAnsi="Calibri" w:cs="Calibri"/>
                <w:b/>
                <w:bCs/>
              </w:rPr>
              <w:t>Disaster Mitigation or Preparedness</w:t>
            </w:r>
          </w:p>
        </w:tc>
        <w:tc>
          <w:tcPr>
            <w:tcW w:w="2360" w:type="dxa"/>
            <w:tcBorders>
              <w:top w:val="single" w:sz="8" w:space="0" w:color="A3A3A3"/>
              <w:left w:val="single" w:sz="8" w:space="0" w:color="A3A3A3"/>
              <w:bottom w:val="single" w:sz="8" w:space="0" w:color="A3A3A3"/>
              <w:right w:val="single" w:sz="8" w:space="0" w:color="A3A3A3"/>
            </w:tcBorders>
            <w:shd w:val="clear" w:color="auto" w:fill="F4B183"/>
          </w:tcPr>
          <w:p w14:paraId="7D270A03" w14:textId="418F6349" w:rsidR="643E3741" w:rsidRDefault="643E3741" w:rsidP="643E3741">
            <w:pPr>
              <w:jc w:val="center"/>
            </w:pPr>
            <w:r w:rsidRPr="643E3741">
              <w:rPr>
                <w:rFonts w:ascii="Calibri" w:eastAsia="Calibri" w:hAnsi="Calibri" w:cs="Calibri"/>
                <w:b/>
                <w:bCs/>
              </w:rPr>
              <w:t>Disaster Response</w:t>
            </w:r>
          </w:p>
        </w:tc>
        <w:tc>
          <w:tcPr>
            <w:tcW w:w="1375" w:type="dxa"/>
            <w:tcBorders>
              <w:top w:val="single" w:sz="8" w:space="0" w:color="A3A3A3"/>
              <w:left w:val="single" w:sz="8" w:space="0" w:color="A3A3A3"/>
              <w:bottom w:val="single" w:sz="8" w:space="0" w:color="A3A3A3"/>
              <w:right w:val="single" w:sz="8" w:space="0" w:color="A3A3A3"/>
            </w:tcBorders>
            <w:shd w:val="clear" w:color="auto" w:fill="A8D08D" w:themeFill="accent6" w:themeFillTint="99"/>
          </w:tcPr>
          <w:p w14:paraId="6FB51C27" w14:textId="630FE5C2" w:rsidR="643E3741" w:rsidRDefault="643E3741" w:rsidP="643E3741">
            <w:pPr>
              <w:jc w:val="center"/>
            </w:pPr>
            <w:r w:rsidRPr="643E3741">
              <w:rPr>
                <w:rFonts w:ascii="Calibri" w:eastAsia="Calibri" w:hAnsi="Calibri" w:cs="Calibri"/>
                <w:b/>
                <w:bCs/>
              </w:rPr>
              <w:t>Recovery</w:t>
            </w:r>
          </w:p>
        </w:tc>
      </w:tr>
      <w:tr w:rsidR="643E3741" w14:paraId="784A49E9" w14:textId="77777777" w:rsidTr="643E3741">
        <w:tc>
          <w:tcPr>
            <w:tcW w:w="1547" w:type="dxa"/>
            <w:tcBorders>
              <w:top w:val="single" w:sz="8" w:space="0" w:color="A3A3A3"/>
              <w:left w:val="single" w:sz="8" w:space="0" w:color="A3A3A3"/>
              <w:bottom w:val="single" w:sz="8" w:space="0" w:color="A3A3A3"/>
              <w:right w:val="single" w:sz="8" w:space="0" w:color="A3A3A3"/>
            </w:tcBorders>
          </w:tcPr>
          <w:p w14:paraId="150ECDF0" w14:textId="460C436D" w:rsidR="643E3741" w:rsidRDefault="643E3741">
            <w:r w:rsidRPr="643E3741">
              <w:rPr>
                <w:rFonts w:ascii="Calibri" w:eastAsia="Calibri" w:hAnsi="Calibri" w:cs="Calibri"/>
                <w:i/>
                <w:iCs/>
              </w:rPr>
              <w:lastRenderedPageBreak/>
              <w:t>How might we build resilience to flooding so that we can minimize the impacts on those who have the fewest resources?</w:t>
            </w:r>
          </w:p>
        </w:tc>
        <w:tc>
          <w:tcPr>
            <w:tcW w:w="1776" w:type="dxa"/>
            <w:tcBorders>
              <w:top w:val="single" w:sz="8" w:space="0" w:color="A3A3A3"/>
              <w:left w:val="single" w:sz="8" w:space="0" w:color="A3A3A3"/>
              <w:bottom w:val="single" w:sz="8" w:space="0" w:color="A3A3A3"/>
              <w:right w:val="single" w:sz="8" w:space="0" w:color="A3A3A3"/>
            </w:tcBorders>
          </w:tcPr>
          <w:p w14:paraId="53A3298A" w14:textId="02442557" w:rsidR="007B7AF9" w:rsidRDefault="643E3741" w:rsidP="007B7AF9">
            <w:pPr>
              <w:rPr>
                <w:ins w:id="13" w:author="Maxwell, Keely" w:date="2022-02-03T18:27:00Z"/>
              </w:rPr>
            </w:pPr>
            <w:del w:id="14" w:author="Maxwell, Keely" w:date="2022-02-03T18:27:00Z">
              <w:r w:rsidRPr="643E3741">
                <w:rPr>
                  <w:rFonts w:ascii="Calibri" w:eastAsia="Calibri" w:hAnsi="Calibri" w:cs="Calibri"/>
                </w:rPr>
                <w:delText xml:space="preserve"> </w:delText>
              </w:r>
              <w:r w:rsidR="6ACE7291">
                <w:rPr>
                  <w:noProof/>
                </w:rPr>
                <w:drawing>
                  <wp:inline distT="0" distB="0" distL="0" distR="0" wp14:anchorId="0B591A74" wp14:editId="74588F2F">
                    <wp:extent cx="819150" cy="857250"/>
                    <wp:effectExtent l="0" t="0" r="0" b="0"/>
                    <wp:docPr id="9042977" name="Picture 9042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857250"/>
                            </a:xfrm>
                            <a:prstGeom prst="rect">
                              <a:avLst/>
                            </a:prstGeom>
                          </pic:spPr>
                        </pic:pic>
                      </a:graphicData>
                    </a:graphic>
                  </wp:inline>
                </w:drawing>
              </w:r>
              <w:r w:rsidR="6ACE7291">
                <w:rPr>
                  <w:noProof/>
                </w:rPr>
                <w:drawing>
                  <wp:inline distT="0" distB="0" distL="0" distR="0" wp14:anchorId="0479F402" wp14:editId="55929152">
                    <wp:extent cx="781050" cy="819150"/>
                    <wp:effectExtent l="0" t="0" r="0" b="0"/>
                    <wp:docPr id="719073782" name="Picture 719073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del>
            <w:ins w:id="15" w:author="Maxwell, Keely" w:date="2022-02-03T18:27:00Z">
              <w:r w:rsidRPr="643E3741">
                <w:rPr>
                  <w:rFonts w:ascii="Calibri" w:eastAsia="Calibri" w:hAnsi="Calibri" w:cs="Calibri"/>
                </w:rPr>
                <w:t xml:space="preserve"> </w:t>
              </w:r>
              <w:r w:rsidR="007B7AF9" w:rsidRPr="643E3741">
                <w:rPr>
                  <w:rFonts w:ascii="Calibri" w:eastAsia="Calibri" w:hAnsi="Calibri" w:cs="Calibri"/>
                  <w:sz w:val="18"/>
                  <w:szCs w:val="18"/>
                </w:rPr>
                <w:t>Raise the minimum wage</w:t>
              </w:r>
            </w:ins>
          </w:p>
          <w:p w14:paraId="421DB296" w14:textId="05849DE3" w:rsidR="643E3741" w:rsidRDefault="007B7AF9" w:rsidP="643E3741">
            <w:ins w:id="16" w:author="Maxwell, Keely" w:date="2022-02-03T18:27:00Z">
              <w:r>
                <w:rPr>
                  <w:noProof/>
                </w:rPr>
                <w:drawing>
                  <wp:anchor distT="0" distB="0" distL="114300" distR="114300" simplePos="0" relativeHeight="251659264" behindDoc="0" locked="0" layoutInCell="1" allowOverlap="1" wp14:anchorId="43FB7BC6" wp14:editId="4D1BEF8A">
                    <wp:simplePos x="0" y="0"/>
                    <wp:positionH relativeFrom="column">
                      <wp:posOffset>-62230</wp:posOffset>
                    </wp:positionH>
                    <wp:positionV relativeFrom="paragraph">
                      <wp:posOffset>188595</wp:posOffset>
                    </wp:positionV>
                    <wp:extent cx="781050" cy="819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anchor>
                </w:drawing>
              </w:r>
            </w:ins>
          </w:p>
        </w:tc>
        <w:tc>
          <w:tcPr>
            <w:tcW w:w="2303" w:type="dxa"/>
            <w:tcBorders>
              <w:top w:val="single" w:sz="8" w:space="0" w:color="A3A3A3"/>
              <w:left w:val="single" w:sz="8" w:space="0" w:color="A3A3A3"/>
              <w:bottom w:val="single" w:sz="8" w:space="0" w:color="A3A3A3"/>
              <w:right w:val="single" w:sz="8" w:space="0" w:color="A3A3A3"/>
            </w:tcBorders>
          </w:tcPr>
          <w:p w14:paraId="33B71798" w14:textId="72DDD126" w:rsidR="007B7AF9" w:rsidRDefault="643E3741" w:rsidP="007B7AF9">
            <w:pPr>
              <w:rPr>
                <w:ins w:id="17" w:author="Maxwell, Keely" w:date="2022-02-03T18:27:00Z"/>
              </w:rPr>
            </w:pPr>
            <w:del w:id="18" w:author="Maxwell, Keely" w:date="2022-02-03T18:27:00Z">
              <w:r w:rsidRPr="643E3741">
                <w:rPr>
                  <w:rFonts w:ascii="Calibri" w:eastAsia="Calibri" w:hAnsi="Calibri" w:cs="Calibri"/>
                </w:rPr>
                <w:delText xml:space="preserve"> </w:delText>
              </w:r>
              <w:r w:rsidR="0393777C">
                <w:rPr>
                  <w:noProof/>
                </w:rPr>
                <w:drawing>
                  <wp:inline distT="0" distB="0" distL="0" distR="0" wp14:anchorId="42ADA141" wp14:editId="1A101D99">
                    <wp:extent cx="809625" cy="847725"/>
                    <wp:effectExtent l="0" t="0" r="0" b="0"/>
                    <wp:docPr id="328243782" name="Picture 328243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9625" cy="847725"/>
                            </a:xfrm>
                            <a:prstGeom prst="rect">
                              <a:avLst/>
                            </a:prstGeom>
                          </pic:spPr>
                        </pic:pic>
                      </a:graphicData>
                    </a:graphic>
                  </wp:inline>
                </w:drawing>
              </w:r>
            </w:del>
            <w:ins w:id="19" w:author="Maxwell, Keely" w:date="2022-02-03T18:27:00Z">
              <w:r w:rsidRPr="643E3741">
                <w:rPr>
                  <w:rFonts w:ascii="Calibri" w:eastAsia="Calibri" w:hAnsi="Calibri" w:cs="Calibri"/>
                </w:rPr>
                <w:t xml:space="preserve"> </w:t>
              </w:r>
              <w:r w:rsidR="007B7AF9">
                <w:rPr>
                  <w:noProof/>
                </w:rPr>
                <w:drawing>
                  <wp:inline distT="0" distB="0" distL="0" distR="0" wp14:anchorId="40A54D96" wp14:editId="209E4218">
                    <wp:extent cx="781050"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r w:rsidR="007B7AF9" w:rsidRPr="643E3741">
                <w:rPr>
                  <w:rFonts w:ascii="Calibri" w:eastAsia="Calibri" w:hAnsi="Calibri" w:cs="Calibri"/>
                  <w:sz w:val="18"/>
                  <w:szCs w:val="18"/>
                </w:rPr>
                <w:t xml:space="preserve"> Faith congregations coordinate volunteer assistance.</w:t>
              </w:r>
            </w:ins>
          </w:p>
          <w:p w14:paraId="0444F061" w14:textId="7C12C5A8" w:rsidR="643E3741" w:rsidRDefault="643E3741" w:rsidP="007B7AF9"/>
        </w:tc>
        <w:tc>
          <w:tcPr>
            <w:tcW w:w="2360" w:type="dxa"/>
            <w:tcBorders>
              <w:top w:val="single" w:sz="8" w:space="0" w:color="A3A3A3"/>
              <w:left w:val="single" w:sz="8" w:space="0" w:color="A3A3A3"/>
              <w:bottom w:val="single" w:sz="8" w:space="0" w:color="A3A3A3"/>
              <w:right w:val="single" w:sz="8" w:space="0" w:color="A3A3A3"/>
            </w:tcBorders>
          </w:tcPr>
          <w:p w14:paraId="1684E571" w14:textId="774C2808" w:rsidR="007B7AF9" w:rsidRDefault="643E3741" w:rsidP="007B7AF9">
            <w:pPr>
              <w:rPr>
                <w:ins w:id="20" w:author="Maxwell, Keely" w:date="2022-02-03T18:27:00Z"/>
              </w:rPr>
            </w:pPr>
            <w:del w:id="21" w:author="Maxwell, Keely" w:date="2022-02-03T18:27:00Z">
              <w:r w:rsidRPr="643E3741">
                <w:rPr>
                  <w:rFonts w:ascii="Calibri" w:eastAsia="Calibri" w:hAnsi="Calibri" w:cs="Calibri"/>
                </w:rPr>
                <w:delText xml:space="preserve"> </w:delText>
              </w:r>
            </w:del>
            <w:ins w:id="22" w:author="Maxwell, Keely" w:date="2022-02-03T18:27:00Z">
              <w:r w:rsidRPr="643E3741">
                <w:rPr>
                  <w:rFonts w:ascii="Calibri" w:eastAsia="Calibri" w:hAnsi="Calibri" w:cs="Calibri"/>
                </w:rPr>
                <w:t xml:space="preserve"> </w:t>
              </w:r>
              <w:r w:rsidR="007B7AF9" w:rsidRPr="643E3741">
                <w:rPr>
                  <w:rFonts w:ascii="Calibri" w:eastAsia="Calibri" w:hAnsi="Calibri" w:cs="Calibri"/>
                  <w:sz w:val="18"/>
                  <w:szCs w:val="18"/>
                </w:rPr>
                <w:t>Assistance filling out FEMA aid forms</w:t>
              </w:r>
            </w:ins>
          </w:p>
          <w:p w14:paraId="1AEFDCE2" w14:textId="118D795A" w:rsidR="643E3741" w:rsidRDefault="007B7AF9">
            <w:ins w:id="23" w:author="Maxwell, Keely" w:date="2022-02-03T18:27:00Z">
              <w:r>
                <w:rPr>
                  <w:noProof/>
                </w:rPr>
                <w:drawing>
                  <wp:inline distT="0" distB="0" distL="0" distR="0" wp14:anchorId="5EBC5FA0" wp14:editId="7BAD5AEF">
                    <wp:extent cx="7810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ins>
          </w:p>
        </w:tc>
        <w:tc>
          <w:tcPr>
            <w:tcW w:w="1375" w:type="dxa"/>
            <w:tcBorders>
              <w:top w:val="single" w:sz="8" w:space="0" w:color="A3A3A3"/>
              <w:left w:val="single" w:sz="8" w:space="0" w:color="A3A3A3"/>
              <w:bottom w:val="single" w:sz="8" w:space="0" w:color="A3A3A3"/>
              <w:right w:val="single" w:sz="8" w:space="0" w:color="A3A3A3"/>
            </w:tcBorders>
          </w:tcPr>
          <w:p w14:paraId="01B619A3" w14:textId="3FA8B69D" w:rsidR="007B7AF9" w:rsidRDefault="643E3741" w:rsidP="007B7AF9">
            <w:pPr>
              <w:rPr>
                <w:ins w:id="24" w:author="Maxwell, Keely" w:date="2022-02-03T18:27:00Z"/>
              </w:rPr>
            </w:pPr>
            <w:del w:id="25" w:author="Maxwell, Keely" w:date="2022-02-03T18:27:00Z">
              <w:r w:rsidRPr="643E3741">
                <w:rPr>
                  <w:rFonts w:ascii="Calibri" w:eastAsia="Calibri" w:hAnsi="Calibri" w:cs="Calibri"/>
                </w:rPr>
                <w:delText xml:space="preserve"> </w:delText>
              </w:r>
            </w:del>
            <w:ins w:id="26" w:author="Maxwell, Keely" w:date="2022-02-03T18:27:00Z">
              <w:r w:rsidR="007B7AF9">
                <w:rPr>
                  <w:noProof/>
                </w:rPr>
                <w:drawing>
                  <wp:anchor distT="0" distB="0" distL="114300" distR="114300" simplePos="0" relativeHeight="251658240" behindDoc="0" locked="0" layoutInCell="1" allowOverlap="1" wp14:anchorId="21B0FA6E" wp14:editId="72D9FE4A">
                    <wp:simplePos x="0" y="0"/>
                    <wp:positionH relativeFrom="column">
                      <wp:posOffset>-62205</wp:posOffset>
                    </wp:positionH>
                    <wp:positionV relativeFrom="paragraph">
                      <wp:posOffset>615860</wp:posOffset>
                    </wp:positionV>
                    <wp:extent cx="781050" cy="819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anchor>
                </w:drawing>
              </w:r>
              <w:r w:rsidRPr="643E3741">
                <w:rPr>
                  <w:rFonts w:ascii="Calibri" w:eastAsia="Calibri" w:hAnsi="Calibri" w:cs="Calibri"/>
                </w:rPr>
                <w:t xml:space="preserve"> </w:t>
              </w:r>
              <w:r w:rsidR="007B7AF9" w:rsidRPr="643E3741">
                <w:rPr>
                  <w:rFonts w:ascii="Calibri" w:eastAsia="Calibri" w:hAnsi="Calibri" w:cs="Calibri"/>
                  <w:sz w:val="18"/>
                  <w:szCs w:val="18"/>
                </w:rPr>
                <w:t>Discounts, coupons, and 'local bucks' to support small businesses reopening.</w:t>
              </w:r>
            </w:ins>
          </w:p>
          <w:p w14:paraId="455DE560" w14:textId="7763A9D9" w:rsidR="643E3741" w:rsidRDefault="643E3741"/>
        </w:tc>
      </w:tr>
    </w:tbl>
    <w:p w14:paraId="7B38183B" w14:textId="247CAB77" w:rsidR="4F15FBE3" w:rsidRDefault="4F15FBE3" w:rsidP="643E3741">
      <w:pPr>
        <w:rPr>
          <w:rPrChange w:id="27" w:author="Maxwell, Keely" w:date="2022-02-03T18:27:00Z">
            <w:rPr>
              <w:rFonts w:ascii="Calibri" w:eastAsia="Calibri" w:hAnsi="Calibri" w:cs="Calibri"/>
            </w:rPr>
          </w:rPrChange>
        </w:rPr>
      </w:pPr>
    </w:p>
    <w:p w14:paraId="46727AAE" w14:textId="77777777" w:rsidR="4F15FBE3" w:rsidRDefault="4F15FBE3" w:rsidP="643E3741">
      <w:pPr>
        <w:rPr>
          <w:del w:id="28" w:author="Maxwell, Keely" w:date="2022-02-03T18:27:00Z"/>
          <w:rFonts w:ascii="Calibri" w:eastAsia="Calibri" w:hAnsi="Calibri" w:cs="Calibri"/>
        </w:rPr>
      </w:pPr>
      <w:del w:id="29" w:author="Maxwell, Keely" w:date="2022-02-03T18:27:00Z">
        <w:r w:rsidRPr="643E3741">
          <w:rPr>
            <w:rFonts w:ascii="Calibri" w:eastAsia="Calibri" w:hAnsi="Calibri" w:cs="Calibri"/>
          </w:rPr>
          <w:delText xml:space="preserve"> </w:delText>
        </w:r>
      </w:del>
    </w:p>
    <w:p w14:paraId="30D9304A" w14:textId="77777777" w:rsidR="643E3741" w:rsidRDefault="643E3741">
      <w:pPr>
        <w:rPr>
          <w:del w:id="30" w:author="Maxwell, Keely" w:date="2022-02-03T18:27:00Z"/>
        </w:rPr>
      </w:pPr>
    </w:p>
    <w:p w14:paraId="171E60E0" w14:textId="77777777" w:rsidR="4F15FBE3" w:rsidRDefault="4F15FBE3">
      <w:pPr>
        <w:rPr>
          <w:del w:id="31" w:author="Maxwell, Keely" w:date="2022-02-03T18:27:00Z"/>
        </w:rPr>
      </w:pPr>
      <w:del w:id="32" w:author="Maxwell, Keely" w:date="2022-02-03T18:27:00Z">
        <w:r w:rsidRPr="643E3741">
          <w:rPr>
            <w:rFonts w:ascii="Calibri" w:eastAsia="Calibri" w:hAnsi="Calibri" w:cs="Calibri"/>
          </w:rPr>
          <w:delText xml:space="preserve"> </w:delText>
        </w:r>
      </w:del>
    </w:p>
    <w:p w14:paraId="03772AA0" w14:textId="77777777" w:rsidR="4F15FBE3" w:rsidRDefault="4F15FBE3">
      <w:pPr>
        <w:rPr>
          <w:del w:id="33" w:author="Maxwell, Keely" w:date="2022-02-03T18:27:00Z"/>
        </w:rPr>
      </w:pPr>
      <w:del w:id="34" w:author="Maxwell, Keely" w:date="2022-02-03T18:27:00Z">
        <w:r w:rsidRPr="643E3741">
          <w:rPr>
            <w:rFonts w:ascii="Calibri" w:eastAsia="Calibri" w:hAnsi="Calibri" w:cs="Calibri"/>
            <w:sz w:val="18"/>
            <w:szCs w:val="18"/>
          </w:rPr>
          <w:delText>Faith congregations coordinate volunteer assistance.</w:delText>
        </w:r>
      </w:del>
    </w:p>
    <w:p w14:paraId="0DAAE6EA" w14:textId="77777777" w:rsidR="4F15FBE3" w:rsidRDefault="4F15FBE3">
      <w:pPr>
        <w:rPr>
          <w:del w:id="35" w:author="Maxwell, Keely" w:date="2022-02-03T18:27:00Z"/>
        </w:rPr>
      </w:pPr>
      <w:del w:id="36" w:author="Maxwell, Keely" w:date="2022-02-03T18:27:00Z">
        <w:r>
          <w:rPr>
            <w:noProof/>
          </w:rPr>
          <w:drawing>
            <wp:inline distT="0" distB="0" distL="0" distR="0" wp14:anchorId="35861AA3" wp14:editId="74B8A56B">
              <wp:extent cx="781050" cy="819150"/>
              <wp:effectExtent l="0" t="0" r="0" b="0"/>
              <wp:docPr id="1906210933" name="Picture 1906210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del>
    </w:p>
    <w:p w14:paraId="7069479E" w14:textId="77777777" w:rsidR="4F15FBE3" w:rsidRDefault="4F15FBE3">
      <w:pPr>
        <w:rPr>
          <w:del w:id="37" w:author="Maxwell, Keely" w:date="2022-02-03T18:27:00Z"/>
        </w:rPr>
      </w:pPr>
      <w:del w:id="38" w:author="Maxwell, Keely" w:date="2022-02-03T18:27:00Z">
        <w:r w:rsidRPr="643E3741">
          <w:rPr>
            <w:rFonts w:ascii="Calibri" w:eastAsia="Calibri" w:hAnsi="Calibri" w:cs="Calibri"/>
          </w:rPr>
          <w:delText xml:space="preserve"> </w:delText>
        </w:r>
      </w:del>
    </w:p>
    <w:p w14:paraId="11ED6379" w14:textId="77777777" w:rsidR="4F15FBE3" w:rsidRDefault="4F15FBE3">
      <w:pPr>
        <w:rPr>
          <w:del w:id="39" w:author="Maxwell, Keely" w:date="2022-02-03T18:27:00Z"/>
        </w:rPr>
      </w:pPr>
      <w:del w:id="40" w:author="Maxwell, Keely" w:date="2022-02-03T18:27:00Z">
        <w:r w:rsidRPr="643E3741">
          <w:rPr>
            <w:rFonts w:ascii="Calibri" w:eastAsia="Calibri" w:hAnsi="Calibri" w:cs="Calibri"/>
            <w:sz w:val="18"/>
            <w:szCs w:val="18"/>
          </w:rPr>
          <w:delText>Location of flood defense or green infrastructure</w:delText>
        </w:r>
      </w:del>
    </w:p>
    <w:p w14:paraId="5B0DE229" w14:textId="77777777" w:rsidR="4F15FBE3" w:rsidRDefault="4F15FBE3">
      <w:pPr>
        <w:rPr>
          <w:del w:id="41" w:author="Maxwell, Keely" w:date="2022-02-03T18:27:00Z"/>
        </w:rPr>
      </w:pPr>
      <w:del w:id="42" w:author="Maxwell, Keely" w:date="2022-02-03T18:27:00Z">
        <w:r w:rsidRPr="643E3741">
          <w:rPr>
            <w:rFonts w:ascii="Calibri" w:eastAsia="Calibri" w:hAnsi="Calibri" w:cs="Calibri"/>
            <w:sz w:val="18"/>
            <w:szCs w:val="18"/>
          </w:rPr>
          <w:delText>Assistance filling out FEMA aid forms</w:delText>
        </w:r>
      </w:del>
    </w:p>
    <w:p w14:paraId="3EAA2A7E" w14:textId="77777777" w:rsidR="4F15FBE3" w:rsidRDefault="4F15FBE3">
      <w:pPr>
        <w:rPr>
          <w:del w:id="43" w:author="Maxwell, Keely" w:date="2022-02-03T18:27:00Z"/>
        </w:rPr>
      </w:pPr>
      <w:del w:id="44" w:author="Maxwell, Keely" w:date="2022-02-03T18:27:00Z">
        <w:r w:rsidRPr="643E3741">
          <w:rPr>
            <w:rFonts w:ascii="Calibri" w:eastAsia="Calibri" w:hAnsi="Calibri" w:cs="Calibri"/>
            <w:sz w:val="18"/>
            <w:szCs w:val="18"/>
          </w:rPr>
          <w:delText>Raise the minimum wage</w:delText>
        </w:r>
      </w:del>
    </w:p>
    <w:p w14:paraId="212CF752" w14:textId="77777777" w:rsidR="4F15FBE3" w:rsidRDefault="4F15FBE3">
      <w:pPr>
        <w:rPr>
          <w:del w:id="45" w:author="Maxwell, Keely" w:date="2022-02-03T18:27:00Z"/>
        </w:rPr>
      </w:pPr>
      <w:del w:id="46" w:author="Maxwell, Keely" w:date="2022-02-03T18:27:00Z">
        <w:r>
          <w:rPr>
            <w:noProof/>
          </w:rPr>
          <w:drawing>
            <wp:inline distT="0" distB="0" distL="0" distR="0" wp14:anchorId="6AAF01A4" wp14:editId="56DECF83">
              <wp:extent cx="800100" cy="838200"/>
              <wp:effectExtent l="0" t="0" r="0" b="0"/>
              <wp:docPr id="1574110593" name="Picture 1574110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100" cy="838200"/>
                      </a:xfrm>
                      <a:prstGeom prst="rect">
                        <a:avLst/>
                      </a:prstGeom>
                    </pic:spPr>
                  </pic:pic>
                </a:graphicData>
              </a:graphic>
            </wp:inline>
          </w:drawing>
        </w:r>
      </w:del>
    </w:p>
    <w:p w14:paraId="5518CC92" w14:textId="77777777" w:rsidR="4F15FBE3" w:rsidRDefault="4F15FBE3">
      <w:pPr>
        <w:rPr>
          <w:del w:id="47" w:author="Maxwell, Keely" w:date="2022-02-03T18:27:00Z"/>
        </w:rPr>
      </w:pPr>
      <w:del w:id="48" w:author="Maxwell, Keely" w:date="2022-02-03T18:27:00Z">
        <w:r w:rsidRPr="643E3741">
          <w:rPr>
            <w:rFonts w:ascii="Calibri" w:eastAsia="Calibri" w:hAnsi="Calibri" w:cs="Calibri"/>
          </w:rPr>
          <w:delText xml:space="preserve"> </w:delText>
        </w:r>
      </w:del>
    </w:p>
    <w:p w14:paraId="336CD754" w14:textId="77777777" w:rsidR="4F15FBE3" w:rsidRDefault="4F15FBE3">
      <w:pPr>
        <w:rPr>
          <w:del w:id="49" w:author="Maxwell, Keely" w:date="2022-02-03T18:27:00Z"/>
        </w:rPr>
      </w:pPr>
      <w:del w:id="50" w:author="Maxwell, Keely" w:date="2022-02-03T18:27:00Z">
        <w:r>
          <w:rPr>
            <w:noProof/>
          </w:rPr>
          <w:lastRenderedPageBreak/>
          <w:drawing>
            <wp:inline distT="0" distB="0" distL="0" distR="0" wp14:anchorId="3CCBB3C0" wp14:editId="6DBB9A73">
              <wp:extent cx="781050" cy="819150"/>
              <wp:effectExtent l="0" t="0" r="0" b="0"/>
              <wp:docPr id="204384998" name="Picture 204384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del>
    </w:p>
    <w:p w14:paraId="718D86A2" w14:textId="77777777" w:rsidR="4F15FBE3" w:rsidRDefault="4F15FBE3">
      <w:pPr>
        <w:rPr>
          <w:del w:id="51" w:author="Maxwell, Keely" w:date="2022-02-03T18:27:00Z"/>
        </w:rPr>
      </w:pPr>
      <w:del w:id="52" w:author="Maxwell, Keely" w:date="2022-02-03T18:27:00Z">
        <w:r w:rsidRPr="643E3741">
          <w:rPr>
            <w:rFonts w:ascii="Calibri" w:eastAsia="Calibri" w:hAnsi="Calibri" w:cs="Calibri"/>
          </w:rPr>
          <w:delText xml:space="preserve"> </w:delText>
        </w:r>
      </w:del>
    </w:p>
    <w:p w14:paraId="5D72DBE0" w14:textId="77777777" w:rsidR="4F15FBE3" w:rsidRDefault="4F15FBE3">
      <w:pPr>
        <w:rPr>
          <w:del w:id="53" w:author="Maxwell, Keely" w:date="2022-02-03T18:27:00Z"/>
        </w:rPr>
      </w:pPr>
      <w:del w:id="54" w:author="Maxwell, Keely" w:date="2022-02-03T18:27:00Z">
        <w:r>
          <w:rPr>
            <w:noProof/>
          </w:rPr>
          <w:drawing>
            <wp:inline distT="0" distB="0" distL="0" distR="0" wp14:anchorId="5121157A" wp14:editId="7D41D224">
              <wp:extent cx="781050" cy="819150"/>
              <wp:effectExtent l="0" t="0" r="0" b="0"/>
              <wp:docPr id="819077126" name="Picture 819077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819150"/>
                      </a:xfrm>
                      <a:prstGeom prst="rect">
                        <a:avLst/>
                      </a:prstGeom>
                    </pic:spPr>
                  </pic:pic>
                </a:graphicData>
              </a:graphic>
            </wp:inline>
          </w:drawing>
        </w:r>
      </w:del>
    </w:p>
    <w:p w14:paraId="1A6A174A" w14:textId="77777777" w:rsidR="4F15FBE3" w:rsidRDefault="4F15FBE3">
      <w:pPr>
        <w:rPr>
          <w:del w:id="55" w:author="Maxwell, Keely" w:date="2022-02-03T18:27:00Z"/>
        </w:rPr>
      </w:pPr>
      <w:del w:id="56" w:author="Maxwell, Keely" w:date="2022-02-03T18:27:00Z">
        <w:r w:rsidRPr="643E3741">
          <w:rPr>
            <w:rFonts w:ascii="Calibri" w:eastAsia="Calibri" w:hAnsi="Calibri" w:cs="Calibri"/>
          </w:rPr>
          <w:delText xml:space="preserve"> </w:delText>
        </w:r>
      </w:del>
    </w:p>
    <w:p w14:paraId="730C2F79" w14:textId="77777777" w:rsidR="4F15FBE3" w:rsidRDefault="4F15FBE3">
      <w:pPr>
        <w:rPr>
          <w:del w:id="57" w:author="Maxwell, Keely" w:date="2022-02-03T18:27:00Z"/>
        </w:rPr>
      </w:pPr>
      <w:del w:id="58" w:author="Maxwell, Keely" w:date="2022-02-03T18:27:00Z">
        <w:r w:rsidRPr="643E3741">
          <w:rPr>
            <w:rFonts w:ascii="Calibri" w:eastAsia="Calibri" w:hAnsi="Calibri" w:cs="Calibri"/>
            <w:sz w:val="18"/>
            <w:szCs w:val="18"/>
          </w:rPr>
          <w:delText>Discounts, coupons, and 'local bucks' to support small businesses reopening.</w:delText>
        </w:r>
      </w:del>
    </w:p>
    <w:p w14:paraId="0AB56C13" w14:textId="0842C5CC" w:rsidR="643E3741" w:rsidRDefault="643E3741">
      <w:pPr>
        <w:rPr>
          <w:ins w:id="59" w:author="Maxwell, Keely" w:date="2022-02-03T18:27:00Z"/>
        </w:rPr>
      </w:pPr>
    </w:p>
    <w:p w14:paraId="643BE8D0" w14:textId="5FC7AABD" w:rsidR="643E3741" w:rsidRDefault="4F15FBE3" w:rsidP="643E3741">
      <w:ins w:id="60" w:author="Maxwell, Keely" w:date="2022-02-03T18:27:00Z">
        <w:r w:rsidRPr="643E3741">
          <w:rPr>
            <w:rFonts w:ascii="Calibri" w:eastAsia="Calibri" w:hAnsi="Calibri" w:cs="Calibri"/>
          </w:rPr>
          <w:t xml:space="preserve"> </w:t>
        </w:r>
      </w:ins>
    </w:p>
    <w:sectPr w:rsidR="643E3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F74AE"/>
    <w:multiLevelType w:val="hybridMultilevel"/>
    <w:tmpl w:val="302081D8"/>
    <w:lvl w:ilvl="0" w:tplc="C34E3406">
      <w:start w:val="1"/>
      <w:numFmt w:val="lowerLetter"/>
      <w:lvlText w:val="%1."/>
      <w:lvlJc w:val="left"/>
      <w:pPr>
        <w:ind w:left="720" w:hanging="360"/>
      </w:pPr>
    </w:lvl>
    <w:lvl w:ilvl="1" w:tplc="36886FC6">
      <w:start w:val="1"/>
      <w:numFmt w:val="lowerLetter"/>
      <w:lvlText w:val="%2."/>
      <w:lvlJc w:val="left"/>
      <w:pPr>
        <w:ind w:left="1440" w:hanging="360"/>
      </w:pPr>
    </w:lvl>
    <w:lvl w:ilvl="2" w:tplc="77706B56">
      <w:start w:val="1"/>
      <w:numFmt w:val="lowerRoman"/>
      <w:lvlText w:val="%3."/>
      <w:lvlJc w:val="right"/>
      <w:pPr>
        <w:ind w:left="2160" w:hanging="180"/>
      </w:pPr>
    </w:lvl>
    <w:lvl w:ilvl="3" w:tplc="51908B4C">
      <w:start w:val="1"/>
      <w:numFmt w:val="decimal"/>
      <w:lvlText w:val="%4."/>
      <w:lvlJc w:val="left"/>
      <w:pPr>
        <w:ind w:left="2880" w:hanging="360"/>
      </w:pPr>
    </w:lvl>
    <w:lvl w:ilvl="4" w:tplc="776604A6">
      <w:start w:val="1"/>
      <w:numFmt w:val="lowerLetter"/>
      <w:lvlText w:val="%5."/>
      <w:lvlJc w:val="left"/>
      <w:pPr>
        <w:ind w:left="3600" w:hanging="360"/>
      </w:pPr>
    </w:lvl>
    <w:lvl w:ilvl="5" w:tplc="D706BF5C">
      <w:start w:val="1"/>
      <w:numFmt w:val="lowerRoman"/>
      <w:lvlText w:val="%6."/>
      <w:lvlJc w:val="right"/>
      <w:pPr>
        <w:ind w:left="4320" w:hanging="180"/>
      </w:pPr>
    </w:lvl>
    <w:lvl w:ilvl="6" w:tplc="DC8A48CA">
      <w:start w:val="1"/>
      <w:numFmt w:val="decimal"/>
      <w:lvlText w:val="%7."/>
      <w:lvlJc w:val="left"/>
      <w:pPr>
        <w:ind w:left="5040" w:hanging="360"/>
      </w:pPr>
    </w:lvl>
    <w:lvl w:ilvl="7" w:tplc="CE22A674">
      <w:start w:val="1"/>
      <w:numFmt w:val="lowerLetter"/>
      <w:lvlText w:val="%8."/>
      <w:lvlJc w:val="left"/>
      <w:pPr>
        <w:ind w:left="5760" w:hanging="360"/>
      </w:pPr>
    </w:lvl>
    <w:lvl w:ilvl="8" w:tplc="57C6D316">
      <w:start w:val="1"/>
      <w:numFmt w:val="lowerRoman"/>
      <w:lvlText w:val="%9."/>
      <w:lvlJc w:val="right"/>
      <w:pPr>
        <w:ind w:left="6480" w:hanging="180"/>
      </w:pPr>
    </w:lvl>
  </w:abstractNum>
  <w:abstractNum w:abstractNumId="1" w15:restartNumberingAfterBreak="0">
    <w:nsid w:val="661F06FB"/>
    <w:multiLevelType w:val="hybridMultilevel"/>
    <w:tmpl w:val="0EFE80FC"/>
    <w:lvl w:ilvl="0" w:tplc="E80CA99C">
      <w:start w:val="1"/>
      <w:numFmt w:val="lowerLetter"/>
      <w:lvlText w:val="%1."/>
      <w:lvlJc w:val="left"/>
      <w:pPr>
        <w:ind w:left="720" w:hanging="360"/>
      </w:pPr>
    </w:lvl>
    <w:lvl w:ilvl="1" w:tplc="30242ADA">
      <w:start w:val="1"/>
      <w:numFmt w:val="lowerLetter"/>
      <w:lvlText w:val="%2."/>
      <w:lvlJc w:val="left"/>
      <w:pPr>
        <w:ind w:left="1440" w:hanging="360"/>
      </w:pPr>
    </w:lvl>
    <w:lvl w:ilvl="2" w:tplc="4DC62F36">
      <w:start w:val="1"/>
      <w:numFmt w:val="lowerRoman"/>
      <w:lvlText w:val="%3."/>
      <w:lvlJc w:val="right"/>
      <w:pPr>
        <w:ind w:left="2160" w:hanging="180"/>
      </w:pPr>
    </w:lvl>
    <w:lvl w:ilvl="3" w:tplc="7290801E">
      <w:start w:val="1"/>
      <w:numFmt w:val="decimal"/>
      <w:lvlText w:val="%4."/>
      <w:lvlJc w:val="left"/>
      <w:pPr>
        <w:ind w:left="2880" w:hanging="360"/>
      </w:pPr>
    </w:lvl>
    <w:lvl w:ilvl="4" w:tplc="93DCCB6E">
      <w:start w:val="1"/>
      <w:numFmt w:val="lowerLetter"/>
      <w:lvlText w:val="%5."/>
      <w:lvlJc w:val="left"/>
      <w:pPr>
        <w:ind w:left="3600" w:hanging="360"/>
      </w:pPr>
    </w:lvl>
    <w:lvl w:ilvl="5" w:tplc="EC16CF00">
      <w:start w:val="1"/>
      <w:numFmt w:val="lowerRoman"/>
      <w:lvlText w:val="%6."/>
      <w:lvlJc w:val="right"/>
      <w:pPr>
        <w:ind w:left="4320" w:hanging="180"/>
      </w:pPr>
    </w:lvl>
    <w:lvl w:ilvl="6" w:tplc="BDDA02CC">
      <w:start w:val="1"/>
      <w:numFmt w:val="decimal"/>
      <w:lvlText w:val="%7."/>
      <w:lvlJc w:val="left"/>
      <w:pPr>
        <w:ind w:left="5040" w:hanging="360"/>
      </w:pPr>
    </w:lvl>
    <w:lvl w:ilvl="7" w:tplc="BFF4A442">
      <w:start w:val="1"/>
      <w:numFmt w:val="lowerLetter"/>
      <w:lvlText w:val="%8."/>
      <w:lvlJc w:val="left"/>
      <w:pPr>
        <w:ind w:left="5760" w:hanging="360"/>
      </w:pPr>
    </w:lvl>
    <w:lvl w:ilvl="8" w:tplc="2632BD7C">
      <w:start w:val="1"/>
      <w:numFmt w:val="lowerRoman"/>
      <w:lvlText w:val="%9."/>
      <w:lvlJc w:val="right"/>
      <w:pPr>
        <w:ind w:left="6480" w:hanging="180"/>
      </w:pPr>
    </w:lvl>
  </w:abstractNum>
  <w:num w:numId="1" w16cid:durableId="1472868276">
    <w:abstractNumId w:val="0"/>
  </w:num>
  <w:num w:numId="2" w16cid:durableId="16169800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Keely">
    <w15:presenceInfo w15:providerId="AD" w15:userId="S::Maxwell.Keely@epa.gov::e178f5cc-7896-4b56-a3c4-3e4ab1851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wEzdSkt+g7lMy15yWTVqjZbaFV7bRLEzmCbJWPwuR7Gbasi7Z/HpmvZxNWmNflFJOyY0Oe5UfBy99gM0LxDsA==" w:salt="C1QmE4z41ufSJPtWVatnI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D04DBC"/>
    <w:rsid w:val="00264B25"/>
    <w:rsid w:val="005565BE"/>
    <w:rsid w:val="007B7AF9"/>
    <w:rsid w:val="00934740"/>
    <w:rsid w:val="00EA1B94"/>
    <w:rsid w:val="00FE0486"/>
    <w:rsid w:val="0393777C"/>
    <w:rsid w:val="08186988"/>
    <w:rsid w:val="1B4A14C8"/>
    <w:rsid w:val="37E7BDB7"/>
    <w:rsid w:val="3FD04DBC"/>
    <w:rsid w:val="4F15FBE3"/>
    <w:rsid w:val="593267E0"/>
    <w:rsid w:val="643E3741"/>
    <w:rsid w:val="6ACE7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4DBC"/>
  <w15:chartTrackingRefBased/>
  <w15:docId w15:val="{91105C53-6FBE-4A16-9551-EB0D7E49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2022-02-03T15:21:39+00:00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CategoryDescription xmlns="http://schemas.microsoft.com/sharepoint.v3" xsi:nil="true"/>
    <_Source xmlns="http://schemas.microsoft.com/sharepoint/v3/fields"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lcf76f155ced4ddcb4097134ff3c332f xmlns="c3fe2bc6-81ec-4aad-a296-b74ae9f31a6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3A2F95-434C-4BDE-A8AD-59947A78223C}">
  <ds:schemaRefs>
    <ds:schemaRef ds:uri="Microsoft.SharePoint.Taxonomy.ContentTypeSync"/>
  </ds:schemaRefs>
</ds:datastoreItem>
</file>

<file path=customXml/itemProps2.xml><?xml version="1.0" encoding="utf-8"?>
<ds:datastoreItem xmlns:ds="http://schemas.openxmlformats.org/officeDocument/2006/customXml" ds:itemID="{02819DA2-8C8F-411E-A0F6-E20B0BC7558D}">
  <ds:schemaRefs>
    <ds:schemaRef ds:uri="http://schemas.microsoft.com/sharepoint/v3/contenttype/forms"/>
  </ds:schemaRefs>
</ds:datastoreItem>
</file>

<file path=customXml/itemProps3.xml><?xml version="1.0" encoding="utf-8"?>
<ds:datastoreItem xmlns:ds="http://schemas.openxmlformats.org/officeDocument/2006/customXml" ds:itemID="{88DE1731-0904-4A8F-84C9-A7233CD5E76C}">
  <ds:schemaRefs>
    <ds:schemaRef ds:uri="http://schemas.microsoft.com/office/2006/metadata/properties"/>
    <ds:schemaRef ds:uri="http://schemas.microsoft.com/office/infopath/2007/PartnerControls"/>
    <ds:schemaRef ds:uri="http://schemas.microsoft.com/sharepoint/v3/fields"/>
    <ds:schemaRef ds:uri="4ffa91fb-a0ff-4ac5-b2db-65c790d184a4"/>
    <ds:schemaRef ds:uri="http://schemas.microsoft.com/sharepoint.v3"/>
    <ds:schemaRef ds:uri="http://schemas.microsoft.com/sharepoint/v3"/>
    <ds:schemaRef ds:uri="c3fe2bc6-81ec-4aad-a296-b74ae9f31a66"/>
  </ds:schemaRefs>
</ds:datastoreItem>
</file>

<file path=customXml/itemProps4.xml><?xml version="1.0" encoding="utf-8"?>
<ds:datastoreItem xmlns:ds="http://schemas.openxmlformats.org/officeDocument/2006/customXml" ds:itemID="{57038AFF-B178-4781-B28D-7FF822653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328</Words>
  <Characters>1873</Characters>
  <Application>Microsoft Office Word</Application>
  <DocSecurity>8</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Keely</dc:creator>
  <cp:keywords/>
  <dc:description/>
  <cp:lastModifiedBy>Wilkinson, Audrey</cp:lastModifiedBy>
  <cp:revision>4</cp:revision>
  <dcterms:created xsi:type="dcterms:W3CDTF">2022-02-03T23:21:00Z</dcterms:created>
  <dcterms:modified xsi:type="dcterms:W3CDTF">2023-01-31T19:54:00Z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ies>
</file>