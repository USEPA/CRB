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7548F725" w:rsidR="00CD227D" w:rsidRDefault="000446FB" w:rsidP="493B97AB">
      <w:pPr>
        <w:spacing w:after="0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permStart w:id="255663732" w:edGrp="everyone"/>
      <w:permEnd w:id="255663732"/>
      <w:r w:rsidRPr="493B97AB">
        <w:rPr>
          <w:rFonts w:asciiTheme="majorHAnsi" w:eastAsiaTheme="majorEastAsia" w:hAnsiTheme="majorHAnsi" w:cstheme="majorBidi"/>
          <w:b/>
          <w:bCs/>
          <w:sz w:val="48"/>
          <w:szCs w:val="48"/>
        </w:rPr>
        <w:t>Identify Community Connections</w:t>
      </w:r>
    </w:p>
    <w:p w14:paraId="4AD85B08" w14:textId="33A0C743" w:rsidR="493B97AB" w:rsidRDefault="493B97AB" w:rsidP="493B97AB">
      <w:pPr>
        <w:spacing w:after="120" w:line="240" w:lineRule="auto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493B97AB">
      <w:pPr>
        <w:spacing w:after="12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674194B8" w14:textId="7848F95D" w:rsidR="00CA69D8" w:rsidRPr="00CD227D" w:rsidRDefault="00CA69D8" w:rsidP="493B97AB">
      <w:pPr>
        <w:spacing w:after="120" w:line="240" w:lineRule="auto"/>
        <w:jc w:val="both"/>
        <w:rPr>
          <w:rStyle w:val="normaltextrun"/>
          <w:rFonts w:eastAsiaTheme="minorEastAsia"/>
          <w:highlight w:val="magenta"/>
        </w:rPr>
      </w:pPr>
      <w:r w:rsidRPr="493B97AB">
        <w:rPr>
          <w:rStyle w:val="normaltextrun"/>
          <w:rFonts w:eastAsiaTheme="minorEastAsia"/>
          <w:color w:val="000000" w:themeColor="text1"/>
        </w:rPr>
        <w:t>This activity will help the core team intentionally ensure that everyone who needs to be present in the ERB process will be included</w:t>
      </w:r>
      <w:r w:rsidR="13C49AB0" w:rsidRPr="493B97AB">
        <w:rPr>
          <w:rStyle w:val="normaltextrun"/>
          <w:rFonts w:eastAsiaTheme="minorEastAsia"/>
          <w:color w:val="000000" w:themeColor="text1"/>
        </w:rPr>
        <w:t>.</w:t>
      </w:r>
      <w:r w:rsidR="00B84910" w:rsidRPr="493B97AB">
        <w:rPr>
          <w:rFonts w:eastAsiaTheme="minorEastAsia"/>
        </w:rPr>
        <w:t xml:space="preserve"> </w:t>
      </w:r>
      <w:r w:rsidR="00B84910" w:rsidRPr="493B97AB">
        <w:rPr>
          <w:rFonts w:eastAsiaTheme="minorEastAsia"/>
          <w:color w:val="000000" w:themeColor="text1"/>
        </w:rPr>
        <w:t>This activity may also potentially identify representation or knowledge gaps in your core team. You may choose to invite others to join your core team based on these gaps. </w:t>
      </w:r>
    </w:p>
    <w:p w14:paraId="33A42D03" w14:textId="089EDD5D" w:rsidR="6B97D3AD" w:rsidRDefault="6B97D3AD" w:rsidP="493B97AB">
      <w:pPr>
        <w:pStyle w:val="paragraph"/>
        <w:spacing w:before="0" w:beforeAutospacing="0" w:after="120" w:afterAutospacing="0"/>
        <w:jc w:val="both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What You’ll Need</w:t>
      </w:r>
    </w:p>
    <w:p w14:paraId="3ED13DB4" w14:textId="3221E176" w:rsidR="00CA69D8" w:rsidRPr="00CA69D8" w:rsidRDefault="00CA69D8" w:rsidP="493B97AB">
      <w:pPr>
        <w:pStyle w:val="paragraph"/>
        <w:spacing w:before="0" w:beforeAutospacing="0" w:after="120" w:afterAutospacing="0"/>
        <w:ind w:firstLine="720"/>
        <w:jc w:val="both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Who: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 </w:t>
      </w:r>
      <w:r w:rsidR="47368EA1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C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ore team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1B57CDB1" w14:textId="0FE16551" w:rsidR="005B7EC5" w:rsidRPr="00CD227D" w:rsidRDefault="0DF7D207" w:rsidP="493B97AB">
      <w:pPr>
        <w:pStyle w:val="paragraph"/>
        <w:spacing w:before="0" w:beforeAutospacing="0" w:after="120" w:afterAutospacing="0"/>
        <w:ind w:firstLine="720"/>
        <w:jc w:val="bot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Where:</w:t>
      </w:r>
      <w:r w:rsidR="4580A51F"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4580A51F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in-person or virtually</w:t>
      </w:r>
    </w:p>
    <w:p w14:paraId="082A56C5" w14:textId="32F36989" w:rsidR="005B7EC5" w:rsidRPr="00CD227D" w:rsidRDefault="0DF7D207" w:rsidP="493B97AB">
      <w:pPr>
        <w:pStyle w:val="paragraph"/>
        <w:spacing w:before="0" w:beforeAutospacing="0" w:after="120" w:afterAutospacing="0"/>
        <w:ind w:firstLine="720"/>
        <w:jc w:val="bot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How long will it take: 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2</w:t>
      </w:r>
      <w:r w:rsidR="775C9C31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-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hour meeting + optional 2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  <w:vertAlign w:val="superscript"/>
        </w:rPr>
        <w:t>nd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 xml:space="preserve"> meeting after additional research</w:t>
      </w:r>
    </w:p>
    <w:p w14:paraId="70729CDB" w14:textId="72F69365" w:rsidR="005B7EC5" w:rsidRPr="00CD227D" w:rsidRDefault="0DF7D207" w:rsidP="493B97AB">
      <w:pPr>
        <w:pStyle w:val="paragraph"/>
        <w:spacing w:before="0" w:beforeAutospacing="0" w:after="120" w:afterAutospacing="0"/>
        <w:ind w:left="1800" w:hanging="1080"/>
        <w:jc w:val="both"/>
        <w:textAlignment w:val="baseline"/>
        <w:rPr>
          <w:rStyle w:val="normaltextrun"/>
          <w:color w:val="000000"/>
        </w:rPr>
      </w:pPr>
      <w:r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>Materials:</w:t>
      </w:r>
      <w:r w:rsidR="3A69E370" w:rsidRPr="493B97AB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any alrea</w:t>
      </w:r>
      <w:r w:rsidR="00CA69D8" w:rsidRPr="493B97AB">
        <w:rPr>
          <w:rStyle w:val="normaltextrun"/>
          <w:color w:val="000000" w:themeColor="text1"/>
        </w:rPr>
        <w:t xml:space="preserve">dy existing </w:t>
      </w:r>
      <w:r w:rsidR="00B84910" w:rsidRPr="493B97AB">
        <w:rPr>
          <w:rStyle w:val="normaltextrun"/>
          <w:color w:val="000000" w:themeColor="text1"/>
        </w:rPr>
        <w:t xml:space="preserve">community engagement materials you’ve developed such as a </w:t>
      </w:r>
      <w:r w:rsidR="00CA69D8" w:rsidRPr="493B97AB">
        <w:rPr>
          <w:rStyle w:val="normaltextrun"/>
          <w:color w:val="000000" w:themeColor="text1"/>
        </w:rPr>
        <w:t>stakeholder map</w:t>
      </w:r>
      <w:r w:rsidR="00B84910" w:rsidRPr="493B97AB">
        <w:rPr>
          <w:rStyle w:val="normaltextrun"/>
          <w:color w:val="000000" w:themeColor="text1"/>
        </w:rPr>
        <w:t xml:space="preserve"> or </w:t>
      </w:r>
      <w:r w:rsidR="00CA69D8" w:rsidRPr="493B97AB">
        <w:rPr>
          <w:rStyle w:val="normaltextrun"/>
          <w:color w:val="000000" w:themeColor="text1"/>
        </w:rPr>
        <w:t>network analysis</w:t>
      </w:r>
    </w:p>
    <w:p w14:paraId="7FC4D56F" w14:textId="07B9225A" w:rsidR="57AC0407" w:rsidRDefault="57AC0407" w:rsidP="493B97AB">
      <w:pPr>
        <w:pStyle w:val="paragraph"/>
        <w:spacing w:before="0" w:beforeAutospacing="0" w:after="12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How to do this</w:t>
      </w:r>
    </w:p>
    <w:p w14:paraId="5B84A0C1" w14:textId="23507805" w:rsidR="001F1D2E" w:rsidRDefault="001F1D2E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Gather with your core team members.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Begin by brainstorming about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all the different people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(groups, organizations, key individuals) in your community. Document all suggestions on sticky note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s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or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virtual whiteboard. The point of brainstorming is to come out with anything that comes to mind, with the goal of abundance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,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so think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broadly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. </w:t>
      </w:r>
      <w:r w:rsidR="00CA69D8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6CBE45CF" w14:textId="12749787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Continue the brainstorming by considering the following questions and calling out the names that come to mind: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650C895D" w14:textId="10BA72F7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Wh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o or </w:t>
      </w:r>
      <w:r w:rsidR="64BC52B9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from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what organizations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do people go to get information? Who do they trust? Who do they get support from for basic needs?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0ED423DE" w14:textId="5B41DF1C" w:rsidR="00BE7E5B" w:rsidRDefault="00BE7E5B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Who or to what organizations </w:t>
      </w:r>
      <w:r w:rsidR="00CA69D8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do people go for resources or support after a disaster? </w:t>
      </w:r>
      <w:r w:rsidR="00CA69D8"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5F45E763" w14:textId="692AA4FB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Who provides a sense of community and are key connection points to members of your community?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1012EF40" w14:textId="3C4CA87F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After roughly 15 minutes of brainstorming, stop and discuss each suggestion. As a team, determine which of the suggestions to include </w:t>
      </w:r>
      <w:r w:rsidR="001F1D2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the table below,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with a goal of engaging all the relevant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people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your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community, but filtering to include only </w:t>
      </w:r>
      <w:r w:rsidR="00BE7E5B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people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that are relevant.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03962134" w14:textId="08599BA3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Complete the </w:t>
      </w:r>
      <w:r w:rsidR="001F1D2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table below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with a discussion and analysis on each 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organization and individual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. (Example below)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316664F3" w14:textId="5729BE3E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Organization or Individual</w:t>
      </w:r>
      <w:r w:rsidR="00CD227D"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’s name </w:t>
      </w:r>
    </w:p>
    <w:p w14:paraId="014E4D78" w14:textId="5F57353B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lastRenderedPageBreak/>
        <w:t>Contribution to community: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What roles do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they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play in the community? What did they do or represent that prompted their name in the brainstorming?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4B4512BE" w14:textId="0B4CE804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Sectors or Community Groups affiliated with: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How would you classify 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their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involvement in the community and with which sectors or groups in the community do they primarily interact with?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0758288C" w14:textId="7BE2D33E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Potential Interest in ERB: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What ways do you imagine </w:t>
      </w:r>
      <w:r w:rsidR="002926EE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they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may be interested in contributing to or learning from the ERB process?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3F27119E" w14:textId="7F71B24C" w:rsidR="00CA69D8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ins w:id="0" w:author="Matsler, Marissa" w:date="2023-01-12T22:50:00Z"/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Level of invited involvement in ERB: </w:t>
      </w:r>
      <w:r w:rsidRPr="493B97AB">
        <w:rPr>
          <w:rStyle w:val="normaltextrun"/>
          <w:rFonts w:asciiTheme="minorHAnsi" w:eastAsiaTheme="minorEastAsia" w:hAnsiTheme="minorHAnsi" w:cstheme="minorBidi"/>
          <w:i/>
          <w:iCs/>
          <w:color w:val="000000" w:themeColor="text1"/>
          <w:sz w:val="22"/>
          <w:szCs w:val="22"/>
        </w:rPr>
        <w:t>(Leave this box blank as it will be completed during community engagement session)</w:t>
      </w:r>
    </w:p>
    <w:p w14:paraId="5D2C3BDE" w14:textId="54DD5EFB" w:rsidR="00CA69D8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493B97AB">
        <w:rPr>
          <w:rStyle w:val="normaltextrun"/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>(Optional) 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Each member of the team does further research in</w:t>
      </w:r>
      <w:r w:rsidR="00165E3F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to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 more </w:t>
      </w:r>
      <w:r w:rsidR="00165E3F"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individuals or organizations </w:t>
      </w:r>
      <w:r w:rsidRPr="493B97AB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>that team members may not have been aware of and revisit this activity for another work session. </w:t>
      </w:r>
      <w:r w:rsidRPr="493B97AB">
        <w:rPr>
          <w:rStyle w:val="eop"/>
          <w:rFonts w:asciiTheme="minorHAnsi" w:eastAsiaTheme="minorEastAsia" w:hAnsiTheme="minorHAnsi" w:cstheme="minorBidi"/>
          <w:sz w:val="22"/>
          <w:szCs w:val="22"/>
        </w:rPr>
        <w:t>​</w:t>
      </w: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493B97AB">
      <w:pPr>
        <w:spacing w:after="120" w:line="24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960"/>
        <w:gridCol w:w="3262"/>
      </w:tblGrid>
      <w:tr w:rsidR="00D603E2" w:rsidRPr="00CA69D8" w14:paraId="508122D9" w14:textId="77777777" w:rsidTr="00A9458A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A9458A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Sectors or Community Groups affiliated with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Level of invited involvement in ERB</w:t>
            </w:r>
          </w:p>
        </w:tc>
      </w:tr>
      <w:tr w:rsidR="00D603E2" w:rsidRPr="00CA69D8" w14:paraId="385FC910" w14:textId="77777777" w:rsidTr="00A9458A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 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 Key contact and resource provider for immigrant families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 </w:t>
            </w:r>
            <w:r w:rsidRPr="493B97AB">
              <w:rPr>
                <w:rFonts w:eastAsiaTheme="minorEastAsia"/>
              </w:rPr>
              <w:t>XYZ neighborhood, non-English speaking population, immigrant population, workforce development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2F718AEA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</w:t>
            </w:r>
            <w:proofErr w:type="gramStart"/>
            <w:r w:rsidRPr="493B97AB">
              <w:rPr>
                <w:rFonts w:eastAsiaTheme="minorEastAsia"/>
                <w:b/>
                <w:bCs/>
              </w:rPr>
              <w:t xml:space="preserve">in </w:t>
            </w:r>
            <w:r w:rsidR="25545E58" w:rsidRPr="493B97AB">
              <w:rPr>
                <w:rFonts w:eastAsiaTheme="minorEastAsia"/>
                <w:b/>
                <w:bCs/>
              </w:rPr>
              <w:t xml:space="preserve"> activity</w:t>
            </w:r>
            <w:proofErr w:type="gramEnd"/>
            <w:r w:rsidR="25545E58" w:rsidRPr="493B97AB">
              <w:rPr>
                <w:rFonts w:eastAsiaTheme="minorEastAsia"/>
                <w:b/>
                <w:bCs/>
              </w:rPr>
              <w:t xml:space="preserve"> 2</w:t>
            </w:r>
          </w:p>
          <w:p w14:paraId="3119730F" w14:textId="77777777" w:rsidR="00D603E2" w:rsidRPr="00CA69D8" w:rsidRDefault="6B947CCF" w:rsidP="493B97AB">
            <w:pPr>
              <w:jc w:val="both"/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A9458A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A9458A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A9458A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A9458A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A9458A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p w14:paraId="668034D6" w14:textId="4482FD59" w:rsidR="32CFDE75" w:rsidRDefault="32CFDE75" w:rsidP="493B97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What to do next</w:t>
      </w:r>
    </w:p>
    <w:p w14:paraId="5D90C7F9" w14:textId="7BD2246E" w:rsidR="1A583B14" w:rsidRDefault="1A583B14" w:rsidP="493B97AB">
      <w:pPr>
        <w:rPr>
          <w:rFonts w:eastAsiaTheme="minorEastAsia"/>
        </w:rPr>
      </w:pPr>
      <w:r w:rsidRPr="493B97AB">
        <w:rPr>
          <w:rFonts w:eastAsiaTheme="minorEastAsia"/>
        </w:rPr>
        <w:t>You now have a list of</w:t>
      </w:r>
      <w:r w:rsidR="4D312763" w:rsidRPr="493B97AB">
        <w:rPr>
          <w:rFonts w:eastAsiaTheme="minorEastAsia"/>
        </w:rPr>
        <w:t xml:space="preserve"> influential</w:t>
      </w:r>
      <w:r w:rsidRPr="493B97AB">
        <w:rPr>
          <w:rFonts w:eastAsiaTheme="minorEastAsia"/>
        </w:rPr>
        <w:t xml:space="preserve"> individuals and groups in the community </w:t>
      </w:r>
      <w:r w:rsidR="23750715" w:rsidRPr="493B97AB">
        <w:rPr>
          <w:rFonts w:eastAsiaTheme="minorEastAsia"/>
        </w:rPr>
        <w:t>that may be helpful in supporting your community resilience efforts. At this point, return to the ERB and co</w:t>
      </w:r>
      <w:r w:rsidR="5E698B7F" w:rsidRPr="493B97AB">
        <w:rPr>
          <w:rFonts w:eastAsiaTheme="minorEastAsia"/>
        </w:rPr>
        <w:t xml:space="preserve">ntinue completing activities to support </w:t>
      </w:r>
      <w:r w:rsidR="1FC4A64E" w:rsidRPr="493B97AB">
        <w:rPr>
          <w:rFonts w:eastAsiaTheme="minorEastAsia"/>
        </w:rPr>
        <w:t>your</w:t>
      </w:r>
      <w:r w:rsidR="5E698B7F" w:rsidRPr="493B97AB">
        <w:rPr>
          <w:rFonts w:eastAsiaTheme="minorEastAsia"/>
        </w:rPr>
        <w:t xml:space="preserve"> community engagement plan</w:t>
      </w:r>
      <w:r w:rsidR="71C7A06B" w:rsidRPr="493B97AB">
        <w:rPr>
          <w:rFonts w:eastAsiaTheme="minorEastAsia"/>
        </w:rPr>
        <w:t>, which include</w:t>
      </w:r>
      <w:r w:rsidR="10CC7EC7" w:rsidRPr="493B97AB">
        <w:rPr>
          <w:rFonts w:eastAsiaTheme="minorEastAsia"/>
        </w:rPr>
        <w:t>s</w:t>
      </w:r>
      <w:r w:rsidR="6D68BBC2" w:rsidRPr="493B97AB">
        <w:rPr>
          <w:rFonts w:eastAsiaTheme="minorEastAsia"/>
        </w:rPr>
        <w:t xml:space="preserve"> </w:t>
      </w:r>
      <w:r w:rsidR="2EC3D691" w:rsidRPr="493B97AB">
        <w:rPr>
          <w:rFonts w:eastAsiaTheme="minorEastAsia"/>
        </w:rPr>
        <w:t>mapping out</w:t>
      </w:r>
      <w:r w:rsidR="6D68BBC2" w:rsidRPr="493B97AB">
        <w:rPr>
          <w:rFonts w:eastAsiaTheme="minorEastAsia"/>
        </w:rPr>
        <w:t xml:space="preserve"> how the individuals and organizations you identified above are connected</w:t>
      </w:r>
      <w:r w:rsidR="71C7A06B" w:rsidRPr="493B97AB">
        <w:rPr>
          <w:rFonts w:eastAsiaTheme="minorEastAsia"/>
        </w:rPr>
        <w:t xml:space="preserve"> </w:t>
      </w:r>
      <w:r w:rsidR="3D51B444" w:rsidRPr="493B97AB">
        <w:rPr>
          <w:rFonts w:eastAsiaTheme="minorEastAsia"/>
        </w:rPr>
        <w:t xml:space="preserve">and </w:t>
      </w:r>
      <w:r w:rsidR="31FE3E50" w:rsidRPr="493B97AB">
        <w:rPr>
          <w:rFonts w:eastAsiaTheme="minorEastAsia"/>
        </w:rPr>
        <w:t xml:space="preserve">how </w:t>
      </w:r>
      <w:r w:rsidR="75C9115D" w:rsidRPr="493B97AB">
        <w:rPr>
          <w:rFonts w:eastAsiaTheme="minorEastAsia"/>
        </w:rPr>
        <w:t xml:space="preserve">these </w:t>
      </w:r>
      <w:r w:rsidR="31FE3E50" w:rsidRPr="493B97AB">
        <w:rPr>
          <w:rFonts w:eastAsiaTheme="minorEastAsia"/>
        </w:rPr>
        <w:t>relationships</w:t>
      </w:r>
      <w:r w:rsidR="57722B00" w:rsidRPr="493B97AB">
        <w:rPr>
          <w:rFonts w:eastAsiaTheme="minorEastAsia"/>
        </w:rPr>
        <w:t xml:space="preserve"> may</w:t>
      </w:r>
      <w:r w:rsidR="31FE3E50" w:rsidRPr="493B97AB">
        <w:rPr>
          <w:rFonts w:eastAsiaTheme="minorEastAsia"/>
        </w:rPr>
        <w:t xml:space="preserve"> support your community resilience and equity goals. </w:t>
      </w:r>
    </w:p>
    <w:sectPr w:rsidR="1A583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3AFA1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168E8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72355546">
    <w:abstractNumId w:val="3"/>
  </w:num>
  <w:num w:numId="2" w16cid:durableId="436021946">
    <w:abstractNumId w:val="6"/>
  </w:num>
  <w:num w:numId="3" w16cid:durableId="1744066744">
    <w:abstractNumId w:val="1"/>
  </w:num>
  <w:num w:numId="4" w16cid:durableId="78405139">
    <w:abstractNumId w:val="2"/>
  </w:num>
  <w:num w:numId="5" w16cid:durableId="419914714">
    <w:abstractNumId w:val="4"/>
  </w:num>
  <w:num w:numId="6" w16cid:durableId="89857122">
    <w:abstractNumId w:val="0"/>
  </w:num>
  <w:num w:numId="7" w16cid:durableId="402220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HDVXmVTCEWLLtUgsaTBCPXixcmPDtz2d0K1e1+6Ar9zk7NLQI1FX/0g3jzKccvUkCtINRjja6VAKUyNOJKAHCA==" w:salt="p3rt1PI+ORRiVNODv/rKu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5B7EC5"/>
    <w:rsid w:val="008F1F5B"/>
    <w:rsid w:val="00A9458A"/>
    <w:rsid w:val="00B84910"/>
    <w:rsid w:val="00BE7E5B"/>
    <w:rsid w:val="00CA69D8"/>
    <w:rsid w:val="00CD227D"/>
    <w:rsid w:val="00D603E2"/>
    <w:rsid w:val="00E163FB"/>
    <w:rsid w:val="00E44A62"/>
    <w:rsid w:val="00FA2245"/>
    <w:rsid w:val="00FD3149"/>
    <w:rsid w:val="02AF452E"/>
    <w:rsid w:val="05649FD2"/>
    <w:rsid w:val="07D6701B"/>
    <w:rsid w:val="089C4094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7F12E93"/>
    <w:rsid w:val="18400A4B"/>
    <w:rsid w:val="18F0053F"/>
    <w:rsid w:val="198CFEF4"/>
    <w:rsid w:val="1A583B14"/>
    <w:rsid w:val="1B28CF55"/>
    <w:rsid w:val="1C190338"/>
    <w:rsid w:val="1C49FE40"/>
    <w:rsid w:val="1CF4F737"/>
    <w:rsid w:val="1E75EE35"/>
    <w:rsid w:val="1FC4A64E"/>
    <w:rsid w:val="1FE3181B"/>
    <w:rsid w:val="202C97F9"/>
    <w:rsid w:val="213EDF23"/>
    <w:rsid w:val="21C8685A"/>
    <w:rsid w:val="23750715"/>
    <w:rsid w:val="24CFB19B"/>
    <w:rsid w:val="25545E58"/>
    <w:rsid w:val="2689013A"/>
    <w:rsid w:val="2730FB0E"/>
    <w:rsid w:val="2C3A3DB3"/>
    <w:rsid w:val="2DC224B3"/>
    <w:rsid w:val="2EC3D691"/>
    <w:rsid w:val="2F512E77"/>
    <w:rsid w:val="31CBA047"/>
    <w:rsid w:val="31FE3E50"/>
    <w:rsid w:val="32CFDE75"/>
    <w:rsid w:val="33A9C49E"/>
    <w:rsid w:val="38F810BD"/>
    <w:rsid w:val="3A69E370"/>
    <w:rsid w:val="3D51B444"/>
    <w:rsid w:val="3D72502A"/>
    <w:rsid w:val="421D12DB"/>
    <w:rsid w:val="429EF303"/>
    <w:rsid w:val="452D8A6F"/>
    <w:rsid w:val="4580A51F"/>
    <w:rsid w:val="45A49E15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722B00"/>
    <w:rsid w:val="57A7A49A"/>
    <w:rsid w:val="57AC0407"/>
    <w:rsid w:val="5C4ABE3C"/>
    <w:rsid w:val="5E698B7F"/>
    <w:rsid w:val="5F825EFE"/>
    <w:rsid w:val="614E86E0"/>
    <w:rsid w:val="64BC52B9"/>
    <w:rsid w:val="64D021E3"/>
    <w:rsid w:val="65366DF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B154A38"/>
    <w:rsid w:val="7D1F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2022-02-04T21:55:02+00:00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lcf76f155ced4ddcb4097134ff3c332f xmlns="c3fe2bc6-81ec-4aad-a296-b74ae9f31a66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E764E0B0-416C-4B24-8887-3FDFDB3B4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BA1E40-1BBA-4D5E-8EBF-EECF76E7952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3331</Characters>
  <Application>Microsoft Office Word</Application>
  <DocSecurity>8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Wilkinson, Audrey</cp:lastModifiedBy>
  <cp:revision>17</cp:revision>
  <dcterms:created xsi:type="dcterms:W3CDTF">2022-02-04T21:51:00Z</dcterms:created>
  <dcterms:modified xsi:type="dcterms:W3CDTF">2023-05-08T19:36:00Z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</Properties>
</file>