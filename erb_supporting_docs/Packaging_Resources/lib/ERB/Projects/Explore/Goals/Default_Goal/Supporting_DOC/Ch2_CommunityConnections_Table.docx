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1AE0" w14:textId="00B35B15" w:rsidR="00CD227D" w:rsidRDefault="000446FB" w:rsidP="00CD227D">
      <w:pPr>
        <w:jc w:val="center"/>
        <w:rPr>
          <w:rFonts w:ascii="Times New Roman" w:hAnsi="Times New Roman" w:cs="Times New Roman"/>
          <w:sz w:val="32"/>
          <w:szCs w:val="32"/>
        </w:rPr>
      </w:pPr>
      <w:r w:rsidRPr="2C3A3DB3">
        <w:rPr>
          <w:rFonts w:ascii="Times New Roman" w:hAnsi="Times New Roman" w:cs="Times New Roman"/>
          <w:sz w:val="32"/>
          <w:szCs w:val="32"/>
        </w:rPr>
        <w:t xml:space="preserve">Ch. 2. </w:t>
      </w:r>
      <w:r w:rsidR="6E0370BA" w:rsidRPr="2C3A3DB3">
        <w:rPr>
          <w:rFonts w:ascii="Times New Roman" w:hAnsi="Times New Roman" w:cs="Times New Roman"/>
          <w:sz w:val="32"/>
          <w:szCs w:val="32"/>
        </w:rPr>
        <w:t xml:space="preserve">Step 2, </w:t>
      </w:r>
      <w:r w:rsidRPr="2C3A3DB3">
        <w:rPr>
          <w:rFonts w:ascii="Times New Roman" w:hAnsi="Times New Roman" w:cs="Times New Roman"/>
          <w:sz w:val="32"/>
          <w:szCs w:val="32"/>
        </w:rPr>
        <w:t>Activity 1: Identify Community Connections</w:t>
      </w:r>
    </w:p>
    <w:p w14:paraId="674194B8" w14:textId="4A749FAF" w:rsidR="00CA69D8" w:rsidRPr="00CD227D" w:rsidRDefault="00CD227D" w:rsidP="00CD227D">
      <w:pPr>
        <w:spacing w:after="120" w:line="240" w:lineRule="auto"/>
        <w:rPr>
          <w:rStyle w:val="normaltextrun"/>
          <w:rFonts w:ascii="Calibri" w:eastAsia="Calibri" w:hAnsi="Calibri" w:cs="Calibri"/>
          <w:sz w:val="40"/>
          <w:szCs w:val="40"/>
          <w:highlight w:val="magenta"/>
        </w:rPr>
      </w:pPr>
      <w:r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Objectives</w:t>
      </w:r>
      <w:r w:rsidR="00CA69D8" w:rsidRPr="2C3A3DB3"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CA69D8" w:rsidRPr="2C3A3DB3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 xml:space="preserve"> This activity will help the core team intentionally ensure that everyone who needs to be present in the ERB process will be included</w:t>
      </w:r>
      <w:r w:rsidR="13C49AB0" w:rsidRPr="2C3A3DB3">
        <w:rPr>
          <w:rStyle w:val="normaltextrun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84910" w:rsidRPr="00B84910">
        <w:t xml:space="preserve"> </w:t>
      </w:r>
      <w:r w:rsidR="00B84910" w:rsidRPr="00B84910">
        <w:rPr>
          <w:rFonts w:ascii="Times New Roman" w:hAnsi="Times New Roman" w:cs="Times New Roman"/>
          <w:color w:val="000000" w:themeColor="text1"/>
          <w:sz w:val="24"/>
          <w:szCs w:val="24"/>
        </w:rPr>
        <w:t>This activity may also potentially identify representation or knowledge gaps in your core team. You may choose to invite others to join your core team based on these gaps. </w:t>
      </w:r>
    </w:p>
    <w:p w14:paraId="3ED13DB4" w14:textId="36C8DABC" w:rsidR="00CA69D8" w:rsidRPr="00CA69D8" w:rsidRDefault="00CA69D8" w:rsidP="00CD227D">
      <w:pPr>
        <w:pStyle w:val="paragraph"/>
        <w:spacing w:before="0" w:beforeAutospacing="0" w:after="120" w:afterAutospacing="0"/>
        <w:textAlignment w:val="baseline"/>
      </w:pPr>
      <w:r w:rsidRPr="00CA69D8">
        <w:rPr>
          <w:rStyle w:val="normaltextrun"/>
          <w:b/>
          <w:bCs/>
          <w:color w:val="000000"/>
        </w:rPr>
        <w:t>Who:</w:t>
      </w:r>
      <w:r w:rsidRPr="00CA69D8">
        <w:rPr>
          <w:rStyle w:val="normaltextrun"/>
          <w:color w:val="000000"/>
        </w:rPr>
        <w:t> </w:t>
      </w:r>
      <w:r>
        <w:rPr>
          <w:rStyle w:val="normaltextrun"/>
          <w:color w:val="000000"/>
        </w:rPr>
        <w:t>The</w:t>
      </w:r>
      <w:r w:rsidRPr="00CA69D8">
        <w:rPr>
          <w:rStyle w:val="normaltextrun"/>
          <w:color w:val="000000"/>
        </w:rPr>
        <w:t xml:space="preserve"> core team</w:t>
      </w:r>
      <w:r w:rsidRPr="00CA69D8">
        <w:rPr>
          <w:rStyle w:val="eop"/>
        </w:rPr>
        <w:t>​</w:t>
      </w:r>
    </w:p>
    <w:p w14:paraId="78E01845" w14:textId="22A6B058" w:rsidR="00CA69D8" w:rsidRPr="00CD227D" w:rsidRDefault="00CA69D8" w:rsidP="00CD227D">
      <w:pPr>
        <w:pStyle w:val="paragraph"/>
        <w:spacing w:before="0" w:beforeAutospacing="0" w:after="120" w:afterAutospacing="0"/>
        <w:textAlignment w:val="baseline"/>
        <w:rPr>
          <w:rStyle w:val="normaltextrun"/>
        </w:rPr>
      </w:pPr>
      <w:r w:rsidRPr="00CA69D8">
        <w:rPr>
          <w:rStyle w:val="normaltextrun"/>
          <w:b/>
          <w:bCs/>
          <w:color w:val="000000"/>
        </w:rPr>
        <w:t>Time needed:</w:t>
      </w:r>
      <w:r w:rsidRPr="00CA69D8">
        <w:rPr>
          <w:rStyle w:val="normaltextrun"/>
          <w:color w:val="000000"/>
        </w:rPr>
        <w:t> 2-hour meeting with an option for 2</w:t>
      </w:r>
      <w:r w:rsidRPr="00CA69D8">
        <w:rPr>
          <w:rStyle w:val="normaltextrun"/>
          <w:color w:val="000000"/>
          <w:position w:val="9"/>
        </w:rPr>
        <w:t>nd</w:t>
      </w:r>
      <w:r w:rsidRPr="00CA69D8">
        <w:rPr>
          <w:rStyle w:val="normaltextrun"/>
          <w:color w:val="000000"/>
        </w:rPr>
        <w:t> meeting to revisit after additional research</w:t>
      </w:r>
      <w:r w:rsidRPr="00CA69D8">
        <w:rPr>
          <w:rStyle w:val="eop"/>
        </w:rPr>
        <w:t>​</w:t>
      </w:r>
    </w:p>
    <w:p w14:paraId="70729CDB" w14:textId="25E8BB6D" w:rsidR="005B7EC5" w:rsidRPr="00CD227D" w:rsidRDefault="00CA69D8" w:rsidP="00CD227D">
      <w:pPr>
        <w:pStyle w:val="paragraph"/>
        <w:spacing w:before="0" w:beforeAutospacing="0" w:after="120" w:afterAutospacing="0"/>
        <w:textAlignment w:val="baseline"/>
        <w:rPr>
          <w:color w:val="000000"/>
        </w:rPr>
      </w:pPr>
      <w:r w:rsidRPr="00CA69D8">
        <w:rPr>
          <w:rStyle w:val="normaltextrun"/>
          <w:b/>
          <w:bCs/>
          <w:color w:val="000000"/>
        </w:rPr>
        <w:t>Materials needed:</w:t>
      </w:r>
      <w:r w:rsidRPr="00CA69D8">
        <w:rPr>
          <w:rStyle w:val="normaltextrun"/>
          <w:color w:val="000000"/>
        </w:rPr>
        <w:t xml:space="preserve"> sticky notes and markers (alt: virtual whiteboards); any already existing </w:t>
      </w:r>
      <w:r w:rsidR="00B84910">
        <w:rPr>
          <w:rStyle w:val="normaltextrun"/>
          <w:color w:val="000000"/>
        </w:rPr>
        <w:t xml:space="preserve">community engagement materials you’ve developed such as a </w:t>
      </w:r>
      <w:r w:rsidRPr="00CA69D8">
        <w:rPr>
          <w:rStyle w:val="normaltextrun"/>
          <w:color w:val="000000"/>
        </w:rPr>
        <w:t>stakeholder map</w:t>
      </w:r>
      <w:r w:rsidR="00B84910">
        <w:rPr>
          <w:rStyle w:val="normaltextrun"/>
          <w:color w:val="000000"/>
        </w:rPr>
        <w:t xml:space="preserve"> or </w:t>
      </w:r>
      <w:r w:rsidRPr="00CA69D8">
        <w:rPr>
          <w:rStyle w:val="normaltextrun"/>
          <w:color w:val="000000"/>
        </w:rPr>
        <w:t>network analysis</w:t>
      </w:r>
      <w:r w:rsidR="00B84910">
        <w:rPr>
          <w:rStyle w:val="normaltextrun"/>
          <w:color w:val="000000"/>
        </w:rPr>
        <w:t>.</w:t>
      </w:r>
    </w:p>
    <w:p w14:paraId="39105157" w14:textId="77777777" w:rsidR="00CA69D8" w:rsidRPr="00CA69D8" w:rsidRDefault="00CA69D8" w:rsidP="00CD227D">
      <w:pPr>
        <w:pStyle w:val="paragraph"/>
        <w:spacing w:before="0" w:beforeAutospacing="0" w:after="120" w:afterAutospacing="0"/>
        <w:textAlignment w:val="baseline"/>
      </w:pPr>
      <w:r w:rsidRPr="00CA69D8">
        <w:rPr>
          <w:rStyle w:val="normaltextrun"/>
          <w:b/>
          <w:bCs/>
          <w:color w:val="000000"/>
        </w:rPr>
        <w:t>Directions: </w:t>
      </w:r>
      <w:r w:rsidRPr="00CA69D8">
        <w:rPr>
          <w:rStyle w:val="eop"/>
        </w:rPr>
        <w:t>​</w:t>
      </w:r>
    </w:p>
    <w:p w14:paraId="110258BA" w14:textId="5D408DF3" w:rsidR="005B7EC5" w:rsidRPr="00CA69D8" w:rsidRDefault="005B7EC5" w:rsidP="00CD227D">
      <w:pPr>
        <w:pStyle w:val="paragraph"/>
        <w:numPr>
          <w:ilvl w:val="0"/>
          <w:numId w:val="1"/>
        </w:numPr>
        <w:spacing w:before="0" w:beforeAutospacing="0" w:after="120" w:afterAutospacing="0"/>
        <w:ind w:left="180" w:hanging="180"/>
        <w:textAlignment w:val="baseline"/>
      </w:pPr>
      <w:r>
        <w:rPr>
          <w:rStyle w:val="normaltextrun"/>
          <w:color w:val="000000"/>
        </w:rPr>
        <w:t xml:space="preserve"> </w:t>
      </w:r>
      <w:r w:rsidR="001F1D2E">
        <w:rPr>
          <w:rStyle w:val="normaltextrun"/>
          <w:color w:val="000000"/>
        </w:rPr>
        <w:t xml:space="preserve">Gather with your core team members. </w:t>
      </w:r>
      <w:r w:rsidR="00CA69D8" w:rsidRPr="00CA69D8">
        <w:rPr>
          <w:rStyle w:val="normaltextrun"/>
          <w:color w:val="000000"/>
        </w:rPr>
        <w:t xml:space="preserve">Begin by brainstorming about </w:t>
      </w:r>
      <w:r w:rsidR="00BE7E5B">
        <w:rPr>
          <w:rStyle w:val="normaltextrun"/>
          <w:color w:val="000000"/>
        </w:rPr>
        <w:t xml:space="preserve">all the different people </w:t>
      </w:r>
      <w:r w:rsidR="00CA69D8" w:rsidRPr="00CA69D8">
        <w:rPr>
          <w:rStyle w:val="normaltextrun"/>
          <w:color w:val="000000"/>
        </w:rPr>
        <w:t>(groups, organizations, key individuals) in your community. Document all suggestions on sticky note</w:t>
      </w:r>
      <w:r w:rsidR="00BE7E5B">
        <w:rPr>
          <w:rStyle w:val="normaltextrun"/>
          <w:color w:val="000000"/>
        </w:rPr>
        <w:t>s</w:t>
      </w:r>
      <w:r w:rsidR="00CA69D8" w:rsidRPr="00CA69D8">
        <w:rPr>
          <w:rStyle w:val="normaltextrun"/>
          <w:color w:val="000000"/>
        </w:rPr>
        <w:t xml:space="preserve"> or </w:t>
      </w:r>
      <w:r w:rsidR="00BE7E5B">
        <w:rPr>
          <w:rStyle w:val="normaltextrun"/>
          <w:color w:val="000000"/>
        </w:rPr>
        <w:t xml:space="preserve">a </w:t>
      </w:r>
      <w:r w:rsidR="00CA69D8" w:rsidRPr="00CA69D8">
        <w:rPr>
          <w:rStyle w:val="normaltextrun"/>
          <w:color w:val="000000"/>
        </w:rPr>
        <w:t>virtual whiteboard. The point of brainstorming is to come out with anything that comes to mind, with the goal of abundance</w:t>
      </w:r>
      <w:r w:rsidR="001F1D2E">
        <w:rPr>
          <w:rStyle w:val="normaltextrun"/>
          <w:color w:val="000000"/>
        </w:rPr>
        <w:t>,</w:t>
      </w:r>
      <w:r w:rsidR="00CA69D8" w:rsidRPr="00CA69D8">
        <w:rPr>
          <w:rStyle w:val="normaltextrun"/>
          <w:color w:val="000000"/>
        </w:rPr>
        <w:t xml:space="preserve"> so think </w:t>
      </w:r>
      <w:r w:rsidR="001F1D2E">
        <w:rPr>
          <w:rStyle w:val="normaltextrun"/>
          <w:color w:val="000000"/>
        </w:rPr>
        <w:t>broadly</w:t>
      </w:r>
      <w:r w:rsidR="00CA69D8" w:rsidRPr="00CA69D8">
        <w:rPr>
          <w:rStyle w:val="normaltextrun"/>
          <w:color w:val="000000"/>
        </w:rPr>
        <w:t>. </w:t>
      </w:r>
      <w:r w:rsidR="00CA69D8" w:rsidRPr="00CA69D8">
        <w:rPr>
          <w:rStyle w:val="eop"/>
        </w:rPr>
        <w:t>​</w:t>
      </w:r>
    </w:p>
    <w:p w14:paraId="10F13853" w14:textId="77777777" w:rsidR="00CA69D8" w:rsidRPr="00CA69D8" w:rsidRDefault="00CA69D8" w:rsidP="00CD227D">
      <w:pPr>
        <w:pStyle w:val="paragraph"/>
        <w:numPr>
          <w:ilvl w:val="0"/>
          <w:numId w:val="1"/>
        </w:numPr>
        <w:spacing w:before="0" w:beforeAutospacing="0" w:after="120" w:afterAutospacing="0"/>
        <w:ind w:left="180" w:hanging="180"/>
        <w:textAlignment w:val="baseline"/>
      </w:pPr>
      <w:r w:rsidRPr="00CA69D8">
        <w:rPr>
          <w:rStyle w:val="normaltextrun"/>
          <w:color w:val="000000"/>
        </w:rPr>
        <w:t> Continue the brainstorming by considering the following questions and calling out the names that come to mind: </w:t>
      </w:r>
      <w:r w:rsidRPr="00CA69D8">
        <w:rPr>
          <w:rStyle w:val="eop"/>
        </w:rPr>
        <w:t>​</w:t>
      </w:r>
    </w:p>
    <w:p w14:paraId="110A927C" w14:textId="59019DF4" w:rsidR="00CA69D8" w:rsidRPr="00CA69D8" w:rsidRDefault="00CA69D8" w:rsidP="00CD227D">
      <w:pPr>
        <w:pStyle w:val="paragraph"/>
        <w:numPr>
          <w:ilvl w:val="0"/>
          <w:numId w:val="4"/>
        </w:numPr>
        <w:spacing w:before="0" w:beforeAutospacing="0" w:after="0" w:afterAutospacing="0"/>
        <w:ind w:left="1267"/>
        <w:textAlignment w:val="baseline"/>
      </w:pPr>
      <w:r w:rsidRPr="00CA69D8">
        <w:rPr>
          <w:rStyle w:val="normaltextrun"/>
          <w:color w:val="000000"/>
        </w:rPr>
        <w:t>Wh</w:t>
      </w:r>
      <w:r w:rsidR="00BE7E5B">
        <w:rPr>
          <w:rStyle w:val="normaltextrun"/>
          <w:color w:val="000000"/>
        </w:rPr>
        <w:t xml:space="preserve">o or at what organizations </w:t>
      </w:r>
      <w:r w:rsidRPr="00CA69D8">
        <w:rPr>
          <w:rStyle w:val="normaltextrun"/>
          <w:color w:val="000000"/>
        </w:rPr>
        <w:t>do people go to get information? Who do they trust? Who do they get support from for basic needs? </w:t>
      </w:r>
      <w:r w:rsidRPr="00CA69D8">
        <w:rPr>
          <w:rStyle w:val="eop"/>
        </w:rPr>
        <w:t>​</w:t>
      </w:r>
    </w:p>
    <w:p w14:paraId="5DA259B7" w14:textId="4536A8AF" w:rsidR="00CA69D8" w:rsidRPr="00CA69D8" w:rsidRDefault="00BE7E5B" w:rsidP="00CD227D">
      <w:pPr>
        <w:pStyle w:val="paragraph"/>
        <w:numPr>
          <w:ilvl w:val="0"/>
          <w:numId w:val="4"/>
        </w:numPr>
        <w:spacing w:before="0" w:beforeAutospacing="0" w:after="0" w:afterAutospacing="0"/>
        <w:ind w:left="1267"/>
        <w:textAlignment w:val="baseline"/>
      </w:pPr>
      <w:r>
        <w:rPr>
          <w:rStyle w:val="normaltextrun"/>
          <w:color w:val="000000"/>
        </w:rPr>
        <w:t>Who or to what organizations</w:t>
      </w:r>
      <w:r w:rsidRPr="00CA69D8">
        <w:rPr>
          <w:rStyle w:val="normaltextrun"/>
          <w:color w:val="000000"/>
        </w:rPr>
        <w:t xml:space="preserve"> </w:t>
      </w:r>
      <w:r w:rsidR="00CA69D8" w:rsidRPr="00CA69D8">
        <w:rPr>
          <w:rStyle w:val="normaltextrun"/>
          <w:color w:val="000000"/>
        </w:rPr>
        <w:t>do people go for resources or support after a disaster? </w:t>
      </w:r>
      <w:r w:rsidR="00CA69D8" w:rsidRPr="00CA69D8">
        <w:rPr>
          <w:rStyle w:val="eop"/>
        </w:rPr>
        <w:t>​</w:t>
      </w:r>
    </w:p>
    <w:p w14:paraId="3858A3F0" w14:textId="77777777" w:rsidR="00CD227D" w:rsidRPr="00CA69D8" w:rsidRDefault="00CA69D8" w:rsidP="00CD227D">
      <w:pPr>
        <w:pStyle w:val="paragraph"/>
        <w:numPr>
          <w:ilvl w:val="0"/>
          <w:numId w:val="4"/>
        </w:numPr>
        <w:spacing w:before="0" w:beforeAutospacing="0" w:after="120" w:afterAutospacing="0"/>
        <w:ind w:left="1267"/>
        <w:textAlignment w:val="baseline"/>
      </w:pPr>
      <w:r w:rsidRPr="00CA69D8">
        <w:rPr>
          <w:rStyle w:val="normaltextrun"/>
          <w:color w:val="000000"/>
        </w:rPr>
        <w:t>Who provides a sense of community and are key connection points to members of your community? </w:t>
      </w:r>
      <w:r w:rsidRPr="00CA69D8">
        <w:rPr>
          <w:rStyle w:val="eop"/>
        </w:rPr>
        <w:t>​</w:t>
      </w:r>
    </w:p>
    <w:p w14:paraId="4ECF67A1" w14:textId="0E445845" w:rsidR="005B7EC5" w:rsidRPr="00CA69D8" w:rsidRDefault="00CA69D8" w:rsidP="00CD227D">
      <w:pPr>
        <w:pStyle w:val="paragraph"/>
        <w:spacing w:before="0" w:beforeAutospacing="0" w:after="120" w:afterAutospacing="0"/>
        <w:ind w:left="180" w:hanging="180"/>
        <w:textAlignment w:val="baseline"/>
      </w:pPr>
      <w:r w:rsidRPr="00CA69D8">
        <w:rPr>
          <w:rStyle w:val="normaltextrun"/>
          <w:color w:val="000000"/>
        </w:rPr>
        <w:t xml:space="preserve">3. After roughly 15 minutes of brainstorming, stop and discuss each suggestion. As a team, determine which of the suggestions to include </w:t>
      </w:r>
      <w:r w:rsidR="001F1D2E">
        <w:rPr>
          <w:rStyle w:val="normaltextrun"/>
          <w:color w:val="000000"/>
        </w:rPr>
        <w:t xml:space="preserve">in the table below, </w:t>
      </w:r>
      <w:r w:rsidRPr="00CA69D8">
        <w:rPr>
          <w:rStyle w:val="normaltextrun"/>
          <w:color w:val="000000"/>
        </w:rPr>
        <w:t xml:space="preserve">with a goal of engaging all the relevant </w:t>
      </w:r>
      <w:r w:rsidR="00BE7E5B">
        <w:rPr>
          <w:rStyle w:val="normaltextrun"/>
          <w:color w:val="000000"/>
        </w:rPr>
        <w:t>people</w:t>
      </w:r>
      <w:r w:rsidR="00BE7E5B" w:rsidRPr="00CA69D8">
        <w:rPr>
          <w:rStyle w:val="normaltextrun"/>
          <w:color w:val="000000"/>
        </w:rPr>
        <w:t xml:space="preserve"> </w:t>
      </w:r>
      <w:r w:rsidRPr="00CA69D8">
        <w:rPr>
          <w:rStyle w:val="normaltextrun"/>
          <w:color w:val="000000"/>
        </w:rPr>
        <w:t xml:space="preserve">in </w:t>
      </w:r>
      <w:r w:rsidR="00BE7E5B">
        <w:rPr>
          <w:rStyle w:val="normaltextrun"/>
          <w:color w:val="000000"/>
        </w:rPr>
        <w:t>your</w:t>
      </w:r>
      <w:r w:rsidR="00BE7E5B" w:rsidRPr="00CA69D8">
        <w:rPr>
          <w:rStyle w:val="normaltextrun"/>
          <w:color w:val="000000"/>
        </w:rPr>
        <w:t xml:space="preserve"> </w:t>
      </w:r>
      <w:r w:rsidRPr="00CA69D8">
        <w:rPr>
          <w:rStyle w:val="normaltextrun"/>
          <w:color w:val="000000"/>
        </w:rPr>
        <w:t xml:space="preserve">community, but filtering to include only </w:t>
      </w:r>
      <w:r w:rsidR="00BE7E5B">
        <w:rPr>
          <w:rStyle w:val="normaltextrun"/>
          <w:color w:val="000000"/>
        </w:rPr>
        <w:t>people</w:t>
      </w:r>
      <w:r w:rsidR="00BE7E5B" w:rsidRPr="00CA69D8">
        <w:rPr>
          <w:rStyle w:val="normaltextrun"/>
          <w:color w:val="000000"/>
        </w:rPr>
        <w:t xml:space="preserve"> </w:t>
      </w:r>
      <w:r w:rsidRPr="00CA69D8">
        <w:rPr>
          <w:rStyle w:val="normaltextrun"/>
          <w:color w:val="000000"/>
        </w:rPr>
        <w:t>that are relevant.</w:t>
      </w:r>
      <w:r w:rsidRPr="00CA69D8">
        <w:rPr>
          <w:rStyle w:val="eop"/>
        </w:rPr>
        <w:t>​</w:t>
      </w:r>
    </w:p>
    <w:p w14:paraId="03E19BB0" w14:textId="69364800" w:rsidR="00CA69D8" w:rsidRPr="00CA69D8" w:rsidRDefault="00CA69D8" w:rsidP="00CD227D">
      <w:pPr>
        <w:pStyle w:val="paragraph"/>
        <w:spacing w:before="0" w:beforeAutospacing="0" w:after="120" w:afterAutospacing="0"/>
        <w:ind w:left="180" w:hanging="180"/>
        <w:textAlignment w:val="baseline"/>
      </w:pPr>
      <w:r w:rsidRPr="00CA69D8">
        <w:rPr>
          <w:rStyle w:val="normaltextrun"/>
          <w:color w:val="000000"/>
        </w:rPr>
        <w:t xml:space="preserve">4. Complete the </w:t>
      </w:r>
      <w:r w:rsidR="001F1D2E">
        <w:rPr>
          <w:rStyle w:val="normaltextrun"/>
          <w:color w:val="000000"/>
        </w:rPr>
        <w:t>table below</w:t>
      </w:r>
      <w:r w:rsidRPr="00CA69D8">
        <w:rPr>
          <w:rStyle w:val="normaltextrun"/>
          <w:color w:val="000000"/>
        </w:rPr>
        <w:t xml:space="preserve"> with a discussion and analysis on each </w:t>
      </w:r>
      <w:r w:rsidR="002926EE">
        <w:rPr>
          <w:rStyle w:val="normaltextrun"/>
          <w:color w:val="000000"/>
        </w:rPr>
        <w:t>organization and individual</w:t>
      </w:r>
      <w:r w:rsidRPr="00CA69D8">
        <w:rPr>
          <w:rStyle w:val="normaltextrun"/>
          <w:color w:val="000000"/>
        </w:rPr>
        <w:t>. (Example below)</w:t>
      </w:r>
      <w:r w:rsidRPr="00CA69D8">
        <w:rPr>
          <w:rStyle w:val="eop"/>
        </w:rPr>
        <w:t>​</w:t>
      </w:r>
    </w:p>
    <w:p w14:paraId="011E5B86" w14:textId="790F3F70" w:rsidR="00CA69D8" w:rsidRPr="00CA69D8" w:rsidRDefault="00CA69D8" w:rsidP="00CD227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 w:rsidRPr="00CD227D">
        <w:rPr>
          <w:rStyle w:val="normaltextrun"/>
          <w:b/>
          <w:bCs/>
          <w:color w:val="000000"/>
        </w:rPr>
        <w:t>Organization</w:t>
      </w:r>
      <w:r w:rsidR="00CD227D">
        <w:rPr>
          <w:rStyle w:val="normaltextrun"/>
          <w:b/>
          <w:bCs/>
          <w:color w:val="000000"/>
        </w:rPr>
        <w:t>’s</w:t>
      </w:r>
      <w:r w:rsidRPr="00CD227D">
        <w:rPr>
          <w:rStyle w:val="normaltextrun"/>
          <w:b/>
          <w:bCs/>
          <w:color w:val="000000"/>
        </w:rPr>
        <w:t xml:space="preserve"> or Individual</w:t>
      </w:r>
      <w:r w:rsidR="00CD227D">
        <w:rPr>
          <w:rStyle w:val="normaltextrun"/>
          <w:b/>
          <w:bCs/>
          <w:color w:val="000000"/>
        </w:rPr>
        <w:t xml:space="preserve">’s name </w:t>
      </w:r>
    </w:p>
    <w:p w14:paraId="04A9DA15" w14:textId="5A784407" w:rsidR="00CA69D8" w:rsidRPr="00CA69D8" w:rsidRDefault="00CA69D8" w:rsidP="00CD227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 w:rsidRPr="00CA69D8">
        <w:rPr>
          <w:rStyle w:val="normaltextrun"/>
          <w:b/>
          <w:bCs/>
          <w:color w:val="000000"/>
        </w:rPr>
        <w:t>Contribution to community: </w:t>
      </w:r>
      <w:r w:rsidRPr="00CA69D8">
        <w:rPr>
          <w:rStyle w:val="normaltextrun"/>
          <w:color w:val="000000"/>
        </w:rPr>
        <w:t>What roles do</w:t>
      </w:r>
      <w:r w:rsidR="002926EE">
        <w:rPr>
          <w:rStyle w:val="normaltextrun"/>
          <w:color w:val="000000"/>
        </w:rPr>
        <w:t xml:space="preserve"> they </w:t>
      </w:r>
      <w:r w:rsidRPr="00CA69D8">
        <w:rPr>
          <w:rStyle w:val="normaltextrun"/>
          <w:color w:val="000000"/>
        </w:rPr>
        <w:t>play in the community? What did they do or represent that prompted their name in the brainstorming?</w:t>
      </w:r>
      <w:r w:rsidRPr="00CA69D8">
        <w:rPr>
          <w:rStyle w:val="eop"/>
        </w:rPr>
        <w:t>​</w:t>
      </w:r>
    </w:p>
    <w:p w14:paraId="0320062A" w14:textId="52D6B402" w:rsidR="00CA69D8" w:rsidRPr="00CA69D8" w:rsidRDefault="00CA69D8" w:rsidP="00CD227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 w:rsidRPr="00CA69D8">
        <w:rPr>
          <w:rStyle w:val="normaltextrun"/>
          <w:b/>
          <w:bCs/>
          <w:color w:val="000000"/>
        </w:rPr>
        <w:t>Sectors or Community Groups affiliated with: </w:t>
      </w:r>
      <w:r w:rsidRPr="00CA69D8">
        <w:rPr>
          <w:rStyle w:val="normaltextrun"/>
          <w:color w:val="000000"/>
        </w:rPr>
        <w:t xml:space="preserve">How would you classify </w:t>
      </w:r>
      <w:r w:rsidR="002926EE">
        <w:rPr>
          <w:rStyle w:val="normaltextrun"/>
          <w:color w:val="000000"/>
        </w:rPr>
        <w:t xml:space="preserve">their </w:t>
      </w:r>
      <w:r w:rsidRPr="00CA69D8">
        <w:rPr>
          <w:rStyle w:val="normaltextrun"/>
          <w:color w:val="000000"/>
        </w:rPr>
        <w:t>involvement in the community and with which sectors or groups in the community do they primarily interact with?</w:t>
      </w:r>
      <w:r w:rsidRPr="00CA69D8">
        <w:rPr>
          <w:rStyle w:val="eop"/>
        </w:rPr>
        <w:t>​</w:t>
      </w:r>
    </w:p>
    <w:p w14:paraId="7E993082" w14:textId="11C4870C" w:rsidR="00CA69D8" w:rsidRPr="00CA69D8" w:rsidRDefault="00CA69D8" w:rsidP="00CD227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</w:pPr>
      <w:r w:rsidRPr="00CA69D8">
        <w:rPr>
          <w:rStyle w:val="normaltextrun"/>
          <w:b/>
          <w:bCs/>
          <w:color w:val="000000"/>
        </w:rPr>
        <w:lastRenderedPageBreak/>
        <w:t>Potential Interest in ERB: </w:t>
      </w:r>
      <w:r w:rsidRPr="00CA69D8">
        <w:rPr>
          <w:rStyle w:val="normaltextrun"/>
          <w:color w:val="000000"/>
        </w:rPr>
        <w:t xml:space="preserve">What ways do you imagine </w:t>
      </w:r>
      <w:r w:rsidR="002926EE">
        <w:rPr>
          <w:rStyle w:val="normaltextrun"/>
          <w:color w:val="000000"/>
        </w:rPr>
        <w:t>they</w:t>
      </w:r>
      <w:r w:rsidRPr="00CA69D8">
        <w:rPr>
          <w:rStyle w:val="normaltextrun"/>
          <w:color w:val="000000"/>
        </w:rPr>
        <w:t xml:space="preserve"> may be interested in contributing to or learning from the ERB process?</w:t>
      </w:r>
      <w:r w:rsidRPr="00CA69D8">
        <w:rPr>
          <w:rStyle w:val="eop"/>
        </w:rPr>
        <w:t>​</w:t>
      </w:r>
    </w:p>
    <w:p w14:paraId="55E6F572" w14:textId="77777777" w:rsidR="00CA69D8" w:rsidRPr="00CA69D8" w:rsidRDefault="00CA69D8" w:rsidP="00CD227D">
      <w:pPr>
        <w:pStyle w:val="paragraph"/>
        <w:numPr>
          <w:ilvl w:val="0"/>
          <w:numId w:val="5"/>
        </w:numPr>
        <w:spacing w:before="0" w:beforeAutospacing="0" w:after="120" w:afterAutospacing="0"/>
        <w:textAlignment w:val="baseline"/>
      </w:pPr>
      <w:r w:rsidRPr="00CA69D8">
        <w:rPr>
          <w:rStyle w:val="normaltextrun"/>
          <w:b/>
          <w:bCs/>
          <w:color w:val="000000"/>
        </w:rPr>
        <w:t>Level of invited involvement in ERB: </w:t>
      </w:r>
      <w:r w:rsidRPr="00CA69D8">
        <w:rPr>
          <w:rStyle w:val="normaltextrun"/>
          <w:i/>
          <w:iCs/>
          <w:color w:val="000000"/>
        </w:rPr>
        <w:t>(Leave this box blank as it will be completed during community engagement session) </w:t>
      </w:r>
      <w:r w:rsidRPr="00CA69D8">
        <w:rPr>
          <w:rStyle w:val="normaltextrun"/>
          <w:color w:val="000000"/>
        </w:rPr>
        <w:t>  </w:t>
      </w:r>
      <w:r w:rsidRPr="00CA69D8">
        <w:rPr>
          <w:rStyle w:val="eop"/>
        </w:rPr>
        <w:t>​</w:t>
      </w:r>
    </w:p>
    <w:p w14:paraId="581C977A" w14:textId="67EC3A82" w:rsidR="2DC224B3" w:rsidRDefault="00CA69D8" w:rsidP="2DC224B3">
      <w:pPr>
        <w:pStyle w:val="paragraph"/>
        <w:spacing w:before="0" w:beforeAutospacing="0" w:after="0" w:afterAutospacing="0"/>
        <w:rPr>
          <w:ins w:id="0" w:author="Matsler, Marissa" w:date="2023-01-12T22:50:00Z"/>
          <w:rStyle w:val="eop"/>
        </w:rPr>
      </w:pPr>
      <w:r w:rsidRPr="2DC224B3">
        <w:rPr>
          <w:rStyle w:val="normaltextrun"/>
          <w:color w:val="000000" w:themeColor="text1"/>
        </w:rPr>
        <w:t>5. </w:t>
      </w:r>
      <w:r w:rsidRPr="2DC224B3">
        <w:rPr>
          <w:rStyle w:val="normaltextrun"/>
          <w:b/>
          <w:color w:val="000000" w:themeColor="text1"/>
        </w:rPr>
        <w:t>(Optional) </w:t>
      </w:r>
      <w:r w:rsidRPr="2DC224B3">
        <w:rPr>
          <w:rStyle w:val="normaltextrun"/>
          <w:color w:val="000000" w:themeColor="text1"/>
        </w:rPr>
        <w:t>Each member of the team does further research in</w:t>
      </w:r>
      <w:r w:rsidR="00165E3F" w:rsidRPr="2DC224B3">
        <w:rPr>
          <w:rStyle w:val="normaltextrun"/>
          <w:color w:val="000000" w:themeColor="text1"/>
        </w:rPr>
        <w:t>to</w:t>
      </w:r>
      <w:r w:rsidRPr="2DC224B3">
        <w:rPr>
          <w:rStyle w:val="normaltextrun"/>
          <w:color w:val="000000" w:themeColor="text1"/>
        </w:rPr>
        <w:t xml:space="preserve"> more </w:t>
      </w:r>
      <w:r w:rsidR="00165E3F" w:rsidRPr="2DC224B3">
        <w:rPr>
          <w:rStyle w:val="normaltextrun"/>
          <w:color w:val="000000" w:themeColor="text1"/>
        </w:rPr>
        <w:t xml:space="preserve">individuals or organizations </w:t>
      </w:r>
      <w:r w:rsidRPr="2DC224B3">
        <w:rPr>
          <w:rStyle w:val="normaltextrun"/>
          <w:color w:val="000000" w:themeColor="text1"/>
        </w:rPr>
        <w:t>that team members may not have been aware of and revisit this activity for another work session. </w:t>
      </w:r>
      <w:r w:rsidRPr="00CA69D8">
        <w:rPr>
          <w:rStyle w:val="eop"/>
        </w:rPr>
        <w:t>​</w:t>
      </w:r>
    </w:p>
    <w:p w14:paraId="5B2E5AC1" w14:textId="16172ADC" w:rsidR="2DC224B3" w:rsidRDefault="2DC224B3" w:rsidP="2DC224B3">
      <w:pPr>
        <w:pStyle w:val="paragraph"/>
        <w:spacing w:before="0" w:beforeAutospacing="0" w:after="0" w:afterAutospacing="0"/>
        <w:rPr>
          <w:ins w:id="1" w:author="Matsler, Marissa" w:date="2023-01-12T22:50:00Z"/>
          <w:rStyle w:val="eop"/>
        </w:rPr>
      </w:pPr>
    </w:p>
    <w:p w14:paraId="27480431" w14:textId="5AA13A0F" w:rsidR="2DC224B3" w:rsidRDefault="2DC224B3" w:rsidP="2DC224B3">
      <w:pPr>
        <w:pStyle w:val="paragraph"/>
        <w:spacing w:before="0" w:beforeAutospacing="0" w:after="0" w:afterAutospacing="0"/>
        <w:rPr>
          <w:ins w:id="2" w:author="Matsler, Marissa" w:date="2023-01-12T22:50:00Z"/>
          <w:rStyle w:val="eop"/>
        </w:rPr>
      </w:pPr>
    </w:p>
    <w:p w14:paraId="66EC6F15" w14:textId="7A2D5876" w:rsidR="2DC224B3" w:rsidRDefault="2DC224B3" w:rsidP="2DC224B3">
      <w:pPr>
        <w:pStyle w:val="paragraph"/>
        <w:spacing w:before="0" w:beforeAutospacing="0" w:after="0" w:afterAutospacing="0"/>
        <w:rPr>
          <w:ins w:id="3" w:author="Matsler, Marissa" w:date="2023-01-12T22:50:00Z"/>
          <w:rStyle w:val="eop"/>
        </w:rPr>
      </w:pPr>
    </w:p>
    <w:p w14:paraId="60AE6003" w14:textId="19921051" w:rsidR="2DC224B3" w:rsidRDefault="2DC224B3" w:rsidP="2DC224B3">
      <w:pPr>
        <w:pStyle w:val="paragraph"/>
        <w:spacing w:before="0" w:beforeAutospacing="0" w:after="0" w:afterAutospacing="0"/>
        <w:rPr>
          <w:ins w:id="4" w:author="Matsler, Marissa" w:date="2023-01-12T22:50:00Z"/>
          <w:rStyle w:val="eop"/>
        </w:rPr>
      </w:pPr>
    </w:p>
    <w:p w14:paraId="7BCF325E" w14:textId="607BBE3D" w:rsidR="2DC224B3" w:rsidRDefault="2DC224B3" w:rsidP="2DC224B3">
      <w:pPr>
        <w:pStyle w:val="paragraph"/>
        <w:spacing w:before="0" w:beforeAutospacing="0" w:after="0" w:afterAutospacing="0"/>
        <w:rPr>
          <w:del w:id="5" w:author="Kiessling, Brittany" w:date="2022-12-12T16:57:00Z"/>
          <w:rStyle w:val="eop"/>
        </w:rPr>
      </w:pPr>
    </w:p>
    <w:p w14:paraId="379B8427" w14:textId="77777777" w:rsidR="00FD3149" w:rsidRDefault="00FD3149" w:rsidP="00CD227D">
      <w:pPr>
        <w:pStyle w:val="paragraph"/>
        <w:spacing w:before="0" w:beforeAutospacing="0" w:after="120" w:afterAutospacing="0"/>
        <w:textAlignment w:val="baseline"/>
        <w:rPr>
          <w:rStyle w:val="eop"/>
        </w:rPr>
      </w:pPr>
    </w:p>
    <w:p w14:paraId="7EE1B6AC" w14:textId="77777777" w:rsidR="00CD227D" w:rsidRPr="00CA69D8" w:rsidRDefault="00CD227D" w:rsidP="00CD227D">
      <w:pPr>
        <w:pStyle w:val="paragraph"/>
        <w:spacing w:before="0" w:beforeAutospacing="0" w:after="120" w:afterAutospacing="0"/>
        <w:textAlignment w:val="baseline"/>
      </w:pPr>
    </w:p>
    <w:p w14:paraId="38F82204" w14:textId="36FA5C66" w:rsidR="00FA2245" w:rsidRPr="00CD227D" w:rsidRDefault="000446FB" w:rsidP="00CD227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227D">
        <w:rPr>
          <w:rFonts w:ascii="Times New Roman" w:hAnsi="Times New Roman" w:cs="Times New Roman"/>
          <w:b/>
          <w:bCs/>
          <w:sz w:val="28"/>
          <w:szCs w:val="28"/>
        </w:rPr>
        <w:t xml:space="preserve">Community Connections Table </w:t>
      </w:r>
    </w:p>
    <w:tbl>
      <w:tblPr>
        <w:tblpPr w:leftFromText="180" w:rightFromText="180" w:vertAnchor="text" w:horzAnchor="margin" w:tblpX="-910" w:tblpY="202"/>
        <w:tblW w:w="110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20"/>
        <w:gridCol w:w="2915"/>
        <w:gridCol w:w="1927"/>
        <w:gridCol w:w="2042"/>
        <w:gridCol w:w="2656"/>
      </w:tblGrid>
      <w:tr w:rsidR="00D603E2" w:rsidRPr="00CA69D8" w14:paraId="508122D9" w14:textId="77777777" w:rsidTr="00D603E2">
        <w:trPr>
          <w:trHeight w:val="446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92979" w14:textId="0522C5B6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8E73E" w14:textId="220799A8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BF8A8" w14:textId="189E80E6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F3BA5" w14:textId="13C3BA3E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FF119" w14:textId="56CCA953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</w:tr>
      <w:tr w:rsidR="00D603E2" w:rsidRPr="00CA69D8" w14:paraId="05296BE4" w14:textId="77777777" w:rsidTr="00D603E2">
        <w:trPr>
          <w:trHeight w:val="446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F85AE" w14:textId="5ADA70A4" w:rsidR="00D603E2" w:rsidRPr="00CA69D8" w:rsidRDefault="00FD3149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Individual/ Organization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84B2B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Contribution to Community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853C4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Sectors or Community Groups affiliated with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240F3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Potential Interest in ERB</w:t>
            </w: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26D56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 of invited involvement in ERB</w:t>
            </w:r>
          </w:p>
        </w:tc>
      </w:tr>
      <w:tr w:rsidR="00D603E2" w:rsidRPr="00CA69D8" w14:paraId="385FC910" w14:textId="77777777" w:rsidTr="00D603E2">
        <w:trPr>
          <w:trHeight w:val="1261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CAFD2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sz w:val="24"/>
                <w:szCs w:val="24"/>
              </w:rPr>
              <w:t> Example: XYZ Non-profit org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1C249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sz w:val="24"/>
                <w:szCs w:val="24"/>
              </w:rPr>
              <w:t xml:space="preserve"> Key contact and resource provider for immigrant families provides weekly dinner open to the community, provides employment assistance and classes, provides </w:t>
            </w:r>
            <w:r w:rsidRPr="00CA69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community updates on social media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750CC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 </w:t>
            </w:r>
            <w:r w:rsidRPr="00CA69D8">
              <w:rPr>
                <w:rFonts w:ascii="Times New Roman" w:hAnsi="Times New Roman" w:cs="Times New Roman"/>
                <w:sz w:val="24"/>
                <w:szCs w:val="24"/>
              </w:rPr>
              <w:t xml:space="preserve">XYZ neighborhood, non-English speaking population, immigrant population, </w:t>
            </w:r>
            <w:r w:rsidRPr="00CA69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workforce development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379A0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Interested in storytelling and connecting with community members, information for disaster preparedness and </w:t>
            </w:r>
            <w:r w:rsidRPr="00CA69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becoming more of a community resilience resource  </w:t>
            </w: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DCEF6" w14:textId="2F718AEA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To be completed in </w:t>
            </w:r>
            <w:r w:rsidR="00E163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activity 2</w:t>
            </w:r>
          </w:p>
          <w:p w14:paraId="3119730F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69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Jayne (organizer) invited to be key member in ERB process, invite all organizations and </w:t>
            </w:r>
            <w:r w:rsidRPr="00CA69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 xml:space="preserve">network to public meetings </w:t>
            </w:r>
          </w:p>
        </w:tc>
      </w:tr>
      <w:tr w:rsidR="00D603E2" w:rsidRPr="00CA69D8" w14:paraId="2D458097" w14:textId="77777777" w:rsidTr="00D603E2">
        <w:trPr>
          <w:trHeight w:val="1261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CC74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A4D6A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8BC17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49D5E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5DEE9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603E2" w:rsidRPr="00CA69D8" w14:paraId="52C39737" w14:textId="77777777" w:rsidTr="00D603E2">
        <w:trPr>
          <w:trHeight w:val="1261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96924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35D2D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A4BAE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6453B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A9505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603E2" w:rsidRPr="00CA69D8" w14:paraId="445B4964" w14:textId="77777777" w:rsidTr="008F1F5B">
        <w:trPr>
          <w:trHeight w:val="871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F7956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A87D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2B1DA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EE81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C3CD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603E2" w:rsidRPr="00CA69D8" w14:paraId="3A2B8228" w14:textId="77777777" w:rsidTr="00D603E2">
        <w:trPr>
          <w:trHeight w:val="1261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06DA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8D042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3F94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5F52B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B5BBF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603E2" w:rsidRPr="00CA69D8" w14:paraId="56C18FB4" w14:textId="77777777" w:rsidTr="008F1F5B">
        <w:trPr>
          <w:trHeight w:val="988"/>
        </w:trPr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2588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C9A1D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11DDA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333CC" w14:textId="77777777" w:rsidR="00D603E2" w:rsidRPr="00CA69D8" w:rsidRDefault="00D603E2" w:rsidP="00D60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FFD7" w14:textId="77777777" w:rsidR="00D603E2" w:rsidRPr="00CA69D8" w:rsidRDefault="00D603E2" w:rsidP="00D603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EBF8041" w14:textId="77777777" w:rsidR="00D603E2" w:rsidRPr="00CA69D8" w:rsidRDefault="00D603E2">
      <w:pPr>
        <w:rPr>
          <w:rFonts w:ascii="Times New Roman" w:hAnsi="Times New Roman" w:cs="Times New Roman"/>
          <w:sz w:val="24"/>
          <w:szCs w:val="24"/>
        </w:rPr>
      </w:pPr>
    </w:p>
    <w:sectPr w:rsidR="00D603E2" w:rsidRPr="00CA69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0E07"/>
    <w:multiLevelType w:val="multilevel"/>
    <w:tmpl w:val="9F16A30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entative="1">
      <w:start w:val="1"/>
      <w:numFmt w:val="lowerRoman"/>
      <w:lvlText w:val="%2."/>
      <w:lvlJc w:val="righ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420"/>
        </w:tabs>
        <w:ind w:left="34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580"/>
        </w:tabs>
        <w:ind w:left="55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360"/>
      </w:pPr>
    </w:lvl>
  </w:abstractNum>
  <w:abstractNum w:abstractNumId="1" w15:restartNumberingAfterBreak="0">
    <w:nsid w:val="10802033"/>
    <w:multiLevelType w:val="multilevel"/>
    <w:tmpl w:val="D7A4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14632"/>
    <w:multiLevelType w:val="multilevel"/>
    <w:tmpl w:val="6302A4B2"/>
    <w:lvl w:ilvl="0">
      <w:start w:val="1"/>
      <w:numFmt w:val="lowerRoman"/>
      <w:lvlText w:val="%1."/>
      <w:lvlJc w:val="right"/>
      <w:pPr>
        <w:tabs>
          <w:tab w:val="num" w:pos="1260"/>
        </w:tabs>
        <w:ind w:left="126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420"/>
        </w:tabs>
        <w:ind w:left="34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580"/>
        </w:tabs>
        <w:ind w:left="55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360"/>
      </w:pPr>
    </w:lvl>
  </w:abstractNum>
  <w:abstractNum w:abstractNumId="3" w15:restartNumberingAfterBreak="0">
    <w:nsid w:val="318B57CA"/>
    <w:multiLevelType w:val="multilevel"/>
    <w:tmpl w:val="460493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8D5621"/>
    <w:multiLevelType w:val="multilevel"/>
    <w:tmpl w:val="C9BA97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2029485724">
    <w:abstractNumId w:val="1"/>
  </w:num>
  <w:num w:numId="2" w16cid:durableId="1163163438">
    <w:abstractNumId w:val="2"/>
  </w:num>
  <w:num w:numId="3" w16cid:durableId="1343705792">
    <w:abstractNumId w:val="3"/>
  </w:num>
  <w:num w:numId="4" w16cid:durableId="630525672">
    <w:abstractNumId w:val="0"/>
  </w:num>
  <w:num w:numId="5" w16cid:durableId="83718918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essling, Brittany">
    <w15:presenceInfo w15:providerId="AD" w15:userId="S::kiessling.brittany@epa.gov::cc89378c-76e3-4138-b1c1-554bf4c3e4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PVxqWzFwiLJSyHto/eqbefqWNGzsm4UHxX3MimVz4KvlX62iRjfSVwMKUAS81DAleOxbH0wgVszbjYkJmiRIWg==" w:salt="Wb2IQcGs7roIXC3YFqM1J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E2"/>
    <w:rsid w:val="000446FB"/>
    <w:rsid w:val="00165E3F"/>
    <w:rsid w:val="001F1D2E"/>
    <w:rsid w:val="002926EE"/>
    <w:rsid w:val="005B7EC5"/>
    <w:rsid w:val="008F1F5B"/>
    <w:rsid w:val="0092746F"/>
    <w:rsid w:val="00B84910"/>
    <w:rsid w:val="00BE7E5B"/>
    <w:rsid w:val="00CA69D8"/>
    <w:rsid w:val="00CD227D"/>
    <w:rsid w:val="00D603E2"/>
    <w:rsid w:val="00E163FB"/>
    <w:rsid w:val="00E44A62"/>
    <w:rsid w:val="00FA2245"/>
    <w:rsid w:val="00FD3149"/>
    <w:rsid w:val="13C49AB0"/>
    <w:rsid w:val="1C190338"/>
    <w:rsid w:val="2C3A3DB3"/>
    <w:rsid w:val="2DC224B3"/>
    <w:rsid w:val="33A9C49E"/>
    <w:rsid w:val="452D8A6F"/>
    <w:rsid w:val="4864F7E6"/>
    <w:rsid w:val="6E0370BA"/>
    <w:rsid w:val="7B15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6398"/>
  <w15:chartTrackingRefBased/>
  <w15:docId w15:val="{96A310BB-97F6-4BE3-AEF0-DE39DE73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A69D8"/>
  </w:style>
  <w:style w:type="paragraph" w:customStyle="1" w:styleId="paragraph">
    <w:name w:val="paragraph"/>
    <w:basedOn w:val="Normal"/>
    <w:rsid w:val="00CA6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A6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2022-02-04T21:55:02+00:00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lcf76f155ced4ddcb4097134ff3c332f xmlns="c3fe2bc6-81ec-4aad-a296-b74ae9f31a66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207F85-E703-4D4B-BA6A-CBF3E95396F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  <ds:schemaRef ds:uri="c3fe2bc6-81ec-4aad-a296-b74ae9f31a66"/>
  </ds:schemaRefs>
</ds:datastoreItem>
</file>

<file path=customXml/itemProps2.xml><?xml version="1.0" encoding="utf-8"?>
<ds:datastoreItem xmlns:ds="http://schemas.openxmlformats.org/officeDocument/2006/customXml" ds:itemID="{E764E0B0-416C-4B24-8887-3FDFDB3B44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BA1E40-1BBA-4D5E-8EBF-EECF76E79522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BB822BF5-E792-48C7-BAD0-C8D7D18224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527</Words>
  <Characters>3010</Characters>
  <Application>Microsoft Office Word</Application>
  <DocSecurity>8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Stargel, Laura</dc:creator>
  <cp:keywords/>
  <dc:description/>
  <cp:lastModifiedBy>Wilkinson, Audrey</cp:lastModifiedBy>
  <cp:revision>16</cp:revision>
  <dcterms:created xsi:type="dcterms:W3CDTF">2022-02-04T21:51:00Z</dcterms:created>
  <dcterms:modified xsi:type="dcterms:W3CDTF">2023-03-24T17:13:00Z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_x0020_Subject">
    <vt:lpwstr/>
  </property>
  <property fmtid="{D5CDD505-2E9C-101B-9397-08002B2CF9AE}" pid="8" name="EPA Subject">
    <vt:lpwstr/>
  </property>
</Properties>
</file>