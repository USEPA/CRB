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213D80D7" w:rsidR="00C45DAF" w:rsidRPr="00485C0E" w:rsidRDefault="004432AF" w:rsidP="00FF4371">
      <w:pPr>
        <w:pStyle w:val="Heading1"/>
        <w:spacing w:before="0" w:line="240" w:lineRule="auto"/>
      </w:pPr>
      <w:r w:rsidRPr="00485C0E">
        <w:t>ERB Project Plan</w:t>
      </w:r>
    </w:p>
    <w:p w14:paraId="79372543" w14:textId="77777777" w:rsidR="00D96343" w:rsidRPr="00C0044D" w:rsidRDefault="00D96343" w:rsidP="00FF4371">
      <w:pPr>
        <w:pStyle w:val="Heading2"/>
        <w:spacing w:before="0" w:line="240" w:lineRule="auto"/>
        <w:rPr>
          <w:b w:val="0"/>
          <w:bCs/>
          <w:sz w:val="24"/>
          <w:szCs w:val="24"/>
        </w:rPr>
      </w:pPr>
    </w:p>
    <w:p w14:paraId="295A2A86" w14:textId="1237940B" w:rsidR="00375F42" w:rsidRDefault="00375F42" w:rsidP="00FF4371">
      <w:pPr>
        <w:pStyle w:val="Heading2"/>
        <w:spacing w:before="0" w:line="240" w:lineRule="auto"/>
      </w:pPr>
      <w:r w:rsidRPr="00375F42">
        <w:t>Purpose</w:t>
      </w:r>
    </w:p>
    <w:p w14:paraId="59BF0AA8" w14:textId="230B11C3" w:rsidR="00D96343" w:rsidRDefault="0087290A" w:rsidP="00FF437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420763">
        <w:rPr>
          <w:rFonts w:ascii="Calibri" w:hAnsi="Calibri" w:cs="Calibri"/>
        </w:rPr>
        <w:t xml:space="preserve"> d</w:t>
      </w:r>
      <w:r w:rsidR="003A732B" w:rsidRPr="003A732B">
        <w:rPr>
          <w:rFonts w:ascii="Calibri" w:hAnsi="Calibri" w:cs="Calibri"/>
        </w:rPr>
        <w:t xml:space="preserve">raft the scope of work for your ERB project and discuss team roles and responsibilities. You can complete this template as-is or adapt it to meet your needs. It is intended to be a living document that you can revisit periodically throughout the process of using the ERB </w:t>
      </w:r>
      <w:r w:rsidR="002E15EC">
        <w:rPr>
          <w:rFonts w:ascii="Calibri" w:hAnsi="Calibri" w:cs="Calibri"/>
        </w:rPr>
        <w:t>tool</w:t>
      </w:r>
      <w:r w:rsidR="003A732B" w:rsidRPr="003A732B">
        <w:rPr>
          <w:rFonts w:ascii="Calibri" w:hAnsi="Calibri" w:cs="Calibri"/>
        </w:rPr>
        <w:t>.</w:t>
      </w:r>
    </w:p>
    <w:p w14:paraId="5224B9D1" w14:textId="77777777" w:rsidR="00D6098B" w:rsidRPr="00C0044D" w:rsidRDefault="00D6098B" w:rsidP="00FF4371">
      <w:pPr>
        <w:pStyle w:val="Heading2"/>
        <w:spacing w:before="0" w:line="240" w:lineRule="auto"/>
        <w:rPr>
          <w:b w:val="0"/>
          <w:bCs/>
          <w:sz w:val="24"/>
          <w:szCs w:val="24"/>
        </w:rPr>
      </w:pPr>
    </w:p>
    <w:p w14:paraId="2C4C428F" w14:textId="0F7357F3" w:rsidR="00420763" w:rsidRDefault="00420763" w:rsidP="00FF4371">
      <w:pPr>
        <w:pStyle w:val="Heading2"/>
        <w:spacing w:before="0" w:line="240" w:lineRule="auto"/>
      </w:pPr>
      <w:r>
        <w:t>What You</w:t>
      </w:r>
      <w:r w:rsidR="00683E93">
        <w:t xml:space="preserve"> Wi</w:t>
      </w:r>
      <w:r>
        <w:t>ll Need</w:t>
      </w:r>
    </w:p>
    <w:p w14:paraId="427C59BE" w14:textId="258BFC54" w:rsidR="00D64DDA" w:rsidRDefault="00FF6B50" w:rsidP="00FF437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A76B28">
        <w:rPr>
          <w:rFonts w:ascii="Calibri" w:hAnsi="Calibri" w:cs="Calibri"/>
        </w:rPr>
        <w:t>C</w:t>
      </w:r>
      <w:r w:rsidR="00D64DDA" w:rsidRPr="00FF6B50">
        <w:rPr>
          <w:rFonts w:ascii="Calibri" w:hAnsi="Calibri" w:cs="Calibri"/>
        </w:rPr>
        <w:t xml:space="preserve">ore </w:t>
      </w:r>
      <w:r w:rsidR="00C0044D">
        <w:rPr>
          <w:rFonts w:ascii="Calibri" w:hAnsi="Calibri" w:cs="Calibri"/>
        </w:rPr>
        <w:t>t</w:t>
      </w:r>
      <w:r w:rsidR="00D64DDA" w:rsidRPr="00FF6B50">
        <w:rPr>
          <w:rFonts w:ascii="Calibri" w:hAnsi="Calibri" w:cs="Calibri"/>
        </w:rPr>
        <w:t>eam</w:t>
      </w:r>
    </w:p>
    <w:p w14:paraId="7B6F5A73" w14:textId="79A643EF" w:rsidR="00FF6B50" w:rsidRDefault="002F72F7" w:rsidP="00FF437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</w:t>
      </w:r>
      <w:r w:rsidR="00683E93">
        <w:rPr>
          <w:rFonts w:ascii="Calibri" w:hAnsi="Calibri" w:cs="Calibri"/>
        </w:rPr>
        <w:t>i</w:t>
      </w:r>
      <w:r w:rsidR="00CA6869">
        <w:rPr>
          <w:rFonts w:ascii="Calibri" w:hAnsi="Calibri" w:cs="Calibri"/>
        </w:rPr>
        <w:t>n-</w:t>
      </w:r>
      <w:r w:rsidR="00EA022D">
        <w:rPr>
          <w:rFonts w:ascii="Calibri" w:hAnsi="Calibri" w:cs="Calibri"/>
        </w:rPr>
        <w:t xml:space="preserve">person or </w:t>
      </w:r>
      <w:r w:rsidR="00C0044D">
        <w:rPr>
          <w:rFonts w:ascii="Calibri" w:hAnsi="Calibri" w:cs="Calibri"/>
        </w:rPr>
        <w:t>vi</w:t>
      </w:r>
      <w:r w:rsidR="00EA022D">
        <w:rPr>
          <w:rFonts w:ascii="Calibri" w:hAnsi="Calibri" w:cs="Calibri"/>
        </w:rPr>
        <w:t>rtual</w:t>
      </w:r>
      <w:r w:rsidR="00CA6869">
        <w:rPr>
          <w:rFonts w:ascii="Calibri" w:hAnsi="Calibri" w:cs="Calibri"/>
        </w:rPr>
        <w:t xml:space="preserve"> </w:t>
      </w:r>
      <w:r w:rsidR="00C0044D">
        <w:rPr>
          <w:rFonts w:ascii="Calibri" w:hAnsi="Calibri" w:cs="Calibri"/>
        </w:rPr>
        <w:t>m</w:t>
      </w:r>
      <w:r w:rsidR="00CA6869">
        <w:rPr>
          <w:rFonts w:ascii="Calibri" w:hAnsi="Calibri" w:cs="Calibri"/>
        </w:rPr>
        <w:t>eeting</w:t>
      </w:r>
    </w:p>
    <w:p w14:paraId="3931F562" w14:textId="4771065A" w:rsidR="002F72F7" w:rsidRDefault="002F72F7" w:rsidP="00FF4371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How long will it take</w:t>
      </w:r>
      <w:r w:rsidR="00EA022D" w:rsidRPr="00EA022D">
        <w:rPr>
          <w:rFonts w:ascii="Calibri" w:hAnsi="Calibri" w:cs="Calibri"/>
          <w:b/>
          <w:bCs/>
        </w:rPr>
        <w:t>:</w:t>
      </w:r>
      <w:r w:rsidR="00EA022D">
        <w:rPr>
          <w:rFonts w:ascii="Calibri" w:hAnsi="Calibri" w:cs="Calibri"/>
        </w:rPr>
        <w:t xml:space="preserve"> </w:t>
      </w:r>
      <w:r w:rsidR="00A76B28">
        <w:rPr>
          <w:rFonts w:ascii="Calibri" w:hAnsi="Calibri" w:cs="Calibri"/>
        </w:rPr>
        <w:t>1 Hour</w:t>
      </w:r>
    </w:p>
    <w:p w14:paraId="65CDB0C3" w14:textId="77777777" w:rsidR="00BB3741" w:rsidRDefault="00BB3741" w:rsidP="00FF437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17BE53" w14:textId="7CEA4B62" w:rsidR="254DEB44" w:rsidRPr="00675B82" w:rsidRDefault="005237FE" w:rsidP="00FF4371">
      <w:pPr>
        <w:pStyle w:val="Heading2"/>
        <w:spacing w:before="0" w:line="240" w:lineRule="auto"/>
        <w:rPr>
          <w:b w:val="0"/>
          <w:bCs/>
          <w:sz w:val="24"/>
          <w:szCs w:val="24"/>
        </w:rPr>
      </w:pPr>
      <w:r>
        <w:t xml:space="preserve">What </w:t>
      </w:r>
      <w:r w:rsidR="00953B32">
        <w:t>A</w:t>
      </w:r>
      <w:r>
        <w:t xml:space="preserve">re </w:t>
      </w:r>
      <w:r w:rsidR="00953B32">
        <w:t>W</w:t>
      </w:r>
      <w:r>
        <w:t xml:space="preserve">e </w:t>
      </w:r>
      <w:r w:rsidR="00953B32">
        <w:t>D</w:t>
      </w:r>
      <w:r w:rsidRPr="00EE3146">
        <w:t>oing</w:t>
      </w:r>
    </w:p>
    <w:p w14:paraId="338D452A" w14:textId="1305EE2B" w:rsidR="00314540" w:rsidRPr="00675B82" w:rsidRDefault="005C2008" w:rsidP="00FF4371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Hlk90394240"/>
      <w:r w:rsidRPr="00675B82">
        <w:rPr>
          <w:rFonts w:ascii="Calibri" w:hAnsi="Calibri" w:cs="Calibri"/>
          <w:color w:val="000000" w:themeColor="text1"/>
          <w:sz w:val="24"/>
          <w:szCs w:val="24"/>
        </w:rPr>
        <w:t>Set your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="00733C21" w:rsidRPr="00675B82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E15EC">
        <w:rPr>
          <w:rFonts w:ascii="Calibri" w:hAnsi="Calibri" w:cs="Calibri"/>
          <w:color w:val="000000" w:themeColor="text1"/>
          <w:sz w:val="24"/>
          <w:szCs w:val="24"/>
        </w:rPr>
        <w:t>tool</w:t>
      </w:r>
      <w:r w:rsidR="000379B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on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. Setting goals will inform your team</w:t>
      </w:r>
      <w:r w:rsidR="00491733" w:rsidRPr="00675B82">
        <w:rPr>
          <w:rFonts w:ascii="Calibri" w:hAnsi="Calibri" w:cs="Calibri"/>
          <w:color w:val="000000" w:themeColor="text1"/>
          <w:sz w:val="24"/>
          <w:szCs w:val="24"/>
        </w:rPr>
        <w:t>’s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use </w:t>
      </w:r>
      <w:r w:rsidR="00BB6628" w:rsidRPr="00675B82">
        <w:rPr>
          <w:rFonts w:ascii="Calibri" w:hAnsi="Calibri" w:cs="Calibri"/>
          <w:color w:val="000000" w:themeColor="text1"/>
          <w:sz w:val="24"/>
          <w:szCs w:val="24"/>
        </w:rPr>
        <w:t>of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 ERB tool, 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including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select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which activities to do and who should be included in the process.</w:t>
      </w:r>
    </w:p>
    <w:p w14:paraId="05A72F3D" w14:textId="77777777" w:rsidR="00675B82" w:rsidRDefault="00675B82" w:rsidP="00FF4371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</w:p>
    <w:p w14:paraId="5CCAFEE2" w14:textId="2BD7821C" w:rsidR="00F14B4B" w:rsidRPr="00675B82" w:rsidRDefault="00F14B4B" w:rsidP="00FF4371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1. </w:t>
      </w:r>
      <w:r w:rsidR="00C22DEB" w:rsidRPr="00675B82">
        <w:rPr>
          <w:b/>
          <w:bCs/>
          <w:sz w:val="24"/>
          <w:szCs w:val="24"/>
        </w:rPr>
        <w:t xml:space="preserve">Discuss </w:t>
      </w:r>
      <w:r w:rsidR="0038384C" w:rsidRPr="00675B82">
        <w:rPr>
          <w:b/>
          <w:bCs/>
          <w:sz w:val="24"/>
          <w:szCs w:val="24"/>
        </w:rPr>
        <w:t xml:space="preserve">what brings you to </w:t>
      </w:r>
      <w:r w:rsidR="00366AE9" w:rsidRPr="00675B82">
        <w:rPr>
          <w:b/>
          <w:bCs/>
          <w:sz w:val="24"/>
          <w:szCs w:val="24"/>
        </w:rPr>
        <w:t>ERB</w:t>
      </w:r>
    </w:p>
    <w:p w14:paraId="1033293C" w14:textId="77777777" w:rsidR="005729F0" w:rsidRDefault="00F14B4B" w:rsidP="00FF4371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</w:t>
      </w:r>
      <w:r w:rsidR="00F31762" w:rsidRPr="00675B8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14:paraId="787E86DF" w14:textId="06A48A5F" w:rsidR="005729F0" w:rsidRDefault="00F14B4B" w:rsidP="00FF4371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5729F0">
        <w:rPr>
          <w:sz w:val="24"/>
          <w:szCs w:val="24"/>
        </w:rPr>
        <w:t>Example: develop a land use plan</w:t>
      </w:r>
      <w:r w:rsidR="0014330C" w:rsidRPr="005729F0">
        <w:rPr>
          <w:sz w:val="24"/>
          <w:szCs w:val="24"/>
        </w:rPr>
        <w:t xml:space="preserve"> or sustainability plan</w:t>
      </w:r>
    </w:p>
    <w:p w14:paraId="0A23506A" w14:textId="77777777" w:rsidR="00B81E5C" w:rsidRDefault="00F14B4B" w:rsidP="00FF4371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Is there a specific deliverable you need to </w:t>
      </w:r>
      <w:r w:rsidR="00F21D66" w:rsidRPr="00B81E5C">
        <w:rPr>
          <w:sz w:val="24"/>
          <w:szCs w:val="24"/>
        </w:rPr>
        <w:t>prepare</w:t>
      </w:r>
      <w:r w:rsidRPr="00B81E5C">
        <w:rPr>
          <w:sz w:val="24"/>
          <w:szCs w:val="24"/>
        </w:rPr>
        <w:t>?</w:t>
      </w:r>
    </w:p>
    <w:p w14:paraId="05F9D5F4" w14:textId="77777777" w:rsidR="00B81E5C" w:rsidRDefault="00F14B4B" w:rsidP="00FF4371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Example: grant proposal, hazard mitigation plan</w:t>
      </w:r>
    </w:p>
    <w:p w14:paraId="7BDE928C" w14:textId="77777777" w:rsidR="00B81E5C" w:rsidRDefault="0038384C" w:rsidP="00FF4371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What </w:t>
      </w:r>
      <w:r w:rsidR="007810F5" w:rsidRPr="00B81E5C">
        <w:rPr>
          <w:sz w:val="24"/>
          <w:szCs w:val="24"/>
        </w:rPr>
        <w:t>resilience work is already going on?</w:t>
      </w:r>
    </w:p>
    <w:p w14:paraId="78D9488A" w14:textId="17A04E0A" w:rsidR="007810F5" w:rsidRPr="00B81E5C" w:rsidRDefault="007810F5" w:rsidP="00FF4371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Example: </w:t>
      </w:r>
      <w:r w:rsidR="0086732B" w:rsidRPr="00B81E5C">
        <w:rPr>
          <w:sz w:val="24"/>
          <w:szCs w:val="24"/>
        </w:rPr>
        <w:t>emergency preparedness trainings</w:t>
      </w:r>
      <w:r w:rsidR="00E92DE2" w:rsidRPr="00B81E5C">
        <w:rPr>
          <w:sz w:val="24"/>
          <w:szCs w:val="24"/>
        </w:rPr>
        <w:t xml:space="preserve"> for </w:t>
      </w:r>
      <w:proofErr w:type="gramStart"/>
      <w:r w:rsidR="00E92DE2" w:rsidRPr="00B81E5C">
        <w:rPr>
          <w:sz w:val="24"/>
          <w:szCs w:val="24"/>
        </w:rPr>
        <w:t>local residents</w:t>
      </w:r>
      <w:proofErr w:type="gramEnd"/>
      <w:r w:rsidR="00E92DE2" w:rsidRPr="00B81E5C">
        <w:rPr>
          <w:sz w:val="24"/>
          <w:szCs w:val="24"/>
        </w:rPr>
        <w:t xml:space="preserve">, </w:t>
      </w:r>
      <w:r w:rsidR="006A2797" w:rsidRPr="00B81E5C">
        <w:rPr>
          <w:sz w:val="24"/>
          <w:szCs w:val="24"/>
        </w:rPr>
        <w:t xml:space="preserve">climate adaptation </w:t>
      </w:r>
    </w:p>
    <w:p w14:paraId="085B1EC9" w14:textId="77777777" w:rsidR="002E26F5" w:rsidRDefault="002E26F5" w:rsidP="00FF4371">
      <w:pPr>
        <w:spacing w:after="0" w:line="240" w:lineRule="auto"/>
        <w:rPr>
          <w:b/>
          <w:bCs/>
          <w:sz w:val="24"/>
          <w:szCs w:val="24"/>
        </w:rPr>
      </w:pPr>
    </w:p>
    <w:p w14:paraId="4DA329F5" w14:textId="06F88D8D" w:rsidR="00314540" w:rsidRPr="00675B82" w:rsidRDefault="00314540" w:rsidP="00FF4371">
      <w:pPr>
        <w:spacing w:after="0" w:line="240" w:lineRule="auto"/>
        <w:rPr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</w:t>
      </w:r>
      <w:r w:rsidR="005549CE" w:rsidRPr="00675B82">
        <w:rPr>
          <w:b/>
          <w:bCs/>
          <w:sz w:val="24"/>
          <w:szCs w:val="24"/>
        </w:rPr>
        <w:t>2</w:t>
      </w:r>
      <w:r w:rsidRPr="00675B82">
        <w:rPr>
          <w:b/>
          <w:bCs/>
          <w:sz w:val="24"/>
          <w:szCs w:val="24"/>
        </w:rPr>
        <w:t xml:space="preserve">. Discuss problem framing questions. </w:t>
      </w:r>
      <w:r w:rsidRPr="00675B82">
        <w:rPr>
          <w:sz w:val="24"/>
          <w:szCs w:val="24"/>
        </w:rPr>
        <w:t>For ideas, return to your team storytelling word cloud.</w:t>
      </w:r>
    </w:p>
    <w:p w14:paraId="1DA4FF71" w14:textId="77777777" w:rsidR="00292619" w:rsidRPr="00675B82" w:rsidRDefault="00314540" w:rsidP="00FF4371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issues your community will need to address in the next 5-10 years?</w:t>
      </w:r>
    </w:p>
    <w:p w14:paraId="078D83B5" w14:textId="5C860CC6" w:rsidR="00314540" w:rsidRPr="00675B82" w:rsidRDefault="00292619" w:rsidP="00FF4371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14:paraId="5B027937" w14:textId="45DBB88F" w:rsidR="00314540" w:rsidRPr="00675B82" w:rsidRDefault="00314540" w:rsidP="00FF4371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1A1EBA" w:rsidRPr="00675B82">
        <w:rPr>
          <w:sz w:val="24"/>
          <w:szCs w:val="24"/>
        </w:rPr>
        <w:t xml:space="preserve">have you </w:t>
      </w:r>
      <w:r w:rsidRPr="00675B82">
        <w:rPr>
          <w:sz w:val="24"/>
          <w:szCs w:val="24"/>
        </w:rPr>
        <w:t>heard from residents and businesses?</w:t>
      </w:r>
    </w:p>
    <w:p w14:paraId="08F1113E" w14:textId="11BD075B" w:rsidR="00314540" w:rsidRPr="00675B82" w:rsidRDefault="00314540" w:rsidP="00FF4371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hazards affect people in your community</w:t>
      </w:r>
      <w:r w:rsidR="001F7091" w:rsidRPr="00675B82">
        <w:rPr>
          <w:sz w:val="24"/>
          <w:szCs w:val="24"/>
        </w:rPr>
        <w:t>—who is most affected</w:t>
      </w:r>
      <w:r w:rsidRPr="00675B82">
        <w:rPr>
          <w:sz w:val="24"/>
          <w:szCs w:val="24"/>
        </w:rPr>
        <w:t xml:space="preserve">? </w:t>
      </w:r>
    </w:p>
    <w:p w14:paraId="52E50B34" w14:textId="6C1632FB" w:rsidR="001F7091" w:rsidRPr="00675B82" w:rsidRDefault="001F7091" w:rsidP="00FF4371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14:paraId="232F3E55" w14:textId="77777777" w:rsidR="00314540" w:rsidRPr="00675B82" w:rsidRDefault="00314540" w:rsidP="00FF4371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How has COVID-19 exposed inequalities that still need to be overcome?</w:t>
      </w:r>
    </w:p>
    <w:p w14:paraId="0E116AD9" w14:textId="77777777" w:rsidR="00CA24A7" w:rsidRDefault="00CA24A7" w:rsidP="00FF4371">
      <w:pPr>
        <w:spacing w:after="0" w:line="240" w:lineRule="auto"/>
        <w:rPr>
          <w:b/>
          <w:bCs/>
          <w:sz w:val="24"/>
          <w:szCs w:val="24"/>
        </w:rPr>
      </w:pPr>
    </w:p>
    <w:p w14:paraId="0557587D" w14:textId="0B992AF3" w:rsidR="006F63C3" w:rsidRPr="00675B82" w:rsidRDefault="00314540" w:rsidP="00FF4371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3: Decide on a set of goals to meet by the end of the ERB process. </w:t>
      </w:r>
      <w:r w:rsidR="005549CE" w:rsidRPr="00675B82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ou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r </w:t>
      </w:r>
      <w:r w:rsidR="005C2008" w:rsidRPr="00675B82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22DEB" w:rsidRPr="00675B82">
        <w:rPr>
          <w:rFonts w:ascii="Calibri" w:hAnsi="Calibri" w:cs="Calibri"/>
          <w:color w:val="000000" w:themeColor="text1"/>
          <w:sz w:val="24"/>
          <w:szCs w:val="24"/>
        </w:rPr>
        <w:t>at the end of this plan</w:t>
      </w:r>
      <w:r w:rsidR="002735F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6F63C3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A5878" w:rsidRPr="00675B82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14:paraId="4D0BF994" w14:textId="34A54AFD" w:rsidR="00FA5878" w:rsidRPr="00675B82" w:rsidRDefault="00050BC8" w:rsidP="00FF4371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 and climate hazards are most problematic?</w:t>
      </w:r>
    </w:p>
    <w:p w14:paraId="691B37EB" w14:textId="77777777" w:rsidR="00C741F7" w:rsidRPr="00675B82" w:rsidRDefault="00C741F7" w:rsidP="00FF4371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risk?</w:t>
      </w:r>
    </w:p>
    <w:p w14:paraId="553DE36F" w14:textId="51D2D54C" w:rsidR="00FA5878" w:rsidRPr="00675B82" w:rsidRDefault="00FA3CBF" w:rsidP="00FF4371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can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issues be better connected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4525AC83" w14:textId="77777777" w:rsidR="00D6098B" w:rsidRDefault="00D6098B" w:rsidP="00FF4371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2011F35" w14:textId="0897DDD3" w:rsidR="00314540" w:rsidRPr="00675B82" w:rsidRDefault="00314540" w:rsidP="00FF4371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lastRenderedPageBreak/>
        <w:t xml:space="preserve">Step 4. Record your team’s </w:t>
      </w:r>
      <w:r w:rsidR="00F21679"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="00F21679" w:rsidRPr="00675B82">
        <w:rPr>
          <w:rFonts w:ascii="Calibri" w:hAnsi="Calibri" w:cs="Calibri"/>
          <w:color w:val="000000" w:themeColor="text1"/>
          <w:sz w:val="24"/>
          <w:szCs w:val="24"/>
        </w:rPr>
        <w:t>below.</w:t>
      </w:r>
    </w:p>
    <w:p w14:paraId="3651AD6B" w14:textId="77777777" w:rsidR="00D6098B" w:rsidRDefault="00D6098B" w:rsidP="00FF4371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7F85788F" w14:textId="5157F4A8" w:rsidR="00C741F7" w:rsidRPr="00675B82" w:rsidRDefault="00314540" w:rsidP="00FF43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b/>
          <w:bCs/>
          <w:sz w:val="24"/>
          <w:szCs w:val="24"/>
        </w:rPr>
        <w:t>Reflect</w:t>
      </w:r>
      <w:r w:rsidR="00856CB5" w:rsidRPr="00675B8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C736A" w:rsidRPr="00675B82">
        <w:rPr>
          <w:rFonts w:ascii="Calibri" w:hAnsi="Calibri" w:cs="Calibri"/>
          <w:sz w:val="24"/>
          <w:szCs w:val="24"/>
        </w:rPr>
        <w:t>and r</w:t>
      </w:r>
      <w:r w:rsidR="00913F95" w:rsidRPr="00675B82">
        <w:rPr>
          <w:rFonts w:ascii="Calibri" w:hAnsi="Calibri" w:cs="Calibri"/>
          <w:sz w:val="24"/>
          <w:szCs w:val="24"/>
        </w:rPr>
        <w:t>efine your goals below. Consider:</w:t>
      </w:r>
    </w:p>
    <w:p w14:paraId="508C076D" w14:textId="68692816" w:rsidR="000C736A" w:rsidRPr="00675B82" w:rsidRDefault="000C736A" w:rsidP="00FF4371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4BA8A1A8">
        <w:rPr>
          <w:rFonts w:ascii="Calibri" w:hAnsi="Calibri" w:cs="Calibri"/>
          <w:sz w:val="24"/>
          <w:szCs w:val="24"/>
        </w:rPr>
        <w:t xml:space="preserve">Are these achievable and </w:t>
      </w:r>
      <w:ins w:id="1" w:author="Paulsen, Heidi" w:date="2023-06-16T18:08:00Z">
        <w:r w:rsidR="2A8C55D0" w:rsidRPr="4BA8A1A8">
          <w:rPr>
            <w:rFonts w:ascii="Calibri" w:hAnsi="Calibri" w:cs="Calibri"/>
            <w:sz w:val="24"/>
            <w:szCs w:val="24"/>
          </w:rPr>
          <w:t xml:space="preserve">do they </w:t>
        </w:r>
      </w:ins>
      <w:r w:rsidRPr="4BA8A1A8">
        <w:rPr>
          <w:rFonts w:ascii="Calibri" w:hAnsi="Calibri" w:cs="Calibri"/>
          <w:sz w:val="24"/>
          <w:szCs w:val="24"/>
        </w:rPr>
        <w:t>make sense?</w:t>
      </w:r>
    </w:p>
    <w:p w14:paraId="05B29169" w14:textId="77777777" w:rsidR="000C736A" w:rsidRPr="00675B82" w:rsidRDefault="000C736A" w:rsidP="00FF4371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there other voices that need to provide input?</w:t>
      </w:r>
    </w:p>
    <w:p w14:paraId="4C3436F3" w14:textId="77777777" w:rsidR="00C741F7" w:rsidRPr="00675B82" w:rsidRDefault="00C741F7" w:rsidP="00FF4371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additional products might you need to develop?</w:t>
      </w:r>
    </w:p>
    <w:p w14:paraId="43D5693F" w14:textId="77777777" w:rsidR="00D6098B" w:rsidRDefault="00D6098B" w:rsidP="00FF4371">
      <w:pPr>
        <w:spacing w:after="0" w:line="240" w:lineRule="auto"/>
        <w:rPr>
          <w:b/>
          <w:bCs/>
          <w:sz w:val="24"/>
          <w:szCs w:val="24"/>
        </w:rPr>
      </w:pPr>
    </w:p>
    <w:p w14:paraId="39A9F499" w14:textId="552756DA" w:rsidR="00E81862" w:rsidRPr="00675B82" w:rsidRDefault="007A18EB" w:rsidP="00FF4371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="00314540" w:rsidRPr="00675B82">
        <w:rPr>
          <w:b/>
          <w:bCs/>
          <w:sz w:val="24"/>
          <w:szCs w:val="24"/>
        </w:rPr>
        <w:t>als:</w:t>
      </w:r>
    </w:p>
    <w:p w14:paraId="50173B03" w14:textId="0B4A3907" w:rsidR="00392241" w:rsidRPr="00B50F14" w:rsidRDefault="00B50F14" w:rsidP="00B50F14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14:paraId="405286F2" w14:textId="72E5AFE7" w:rsidR="00B50F14" w:rsidRPr="00B50F14" w:rsidRDefault="00B50F14" w:rsidP="00B50F14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14:paraId="3F51C9D8" w14:textId="6905D410" w:rsidR="00B50F14" w:rsidRPr="00B50F14" w:rsidRDefault="00B50F14" w:rsidP="00B50F14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14:paraId="5EAA89C7" w14:textId="683183B3" w:rsidR="00B50F14" w:rsidRPr="00B50F14" w:rsidRDefault="00B50F14" w:rsidP="00B50F14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14:paraId="6D630B83" w14:textId="2683BFF8" w:rsidR="00B50F14" w:rsidRPr="00B50F14" w:rsidRDefault="00B50F14" w:rsidP="00B50F14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14:paraId="4E003F54" w14:textId="77777777" w:rsidR="00B50F14" w:rsidRPr="00B50F14" w:rsidRDefault="00B50F14" w:rsidP="00B50F14">
      <w:pPr>
        <w:spacing w:after="0" w:line="240" w:lineRule="auto"/>
        <w:rPr>
          <w:sz w:val="24"/>
          <w:szCs w:val="24"/>
        </w:rPr>
      </w:pPr>
    </w:p>
    <w:p w14:paraId="0219D6DD" w14:textId="266D930A" w:rsidR="00255941" w:rsidRPr="004C16C2" w:rsidRDefault="00315CA8" w:rsidP="00FF4371">
      <w:pPr>
        <w:pStyle w:val="Heading2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4C16C2">
        <w:rPr>
          <w:rFonts w:asciiTheme="minorHAnsi" w:hAnsiTheme="minorHAnsi" w:cstheme="minorHAnsi"/>
          <w:sz w:val="24"/>
          <w:szCs w:val="24"/>
        </w:rPr>
        <w:t>Review ERB</w:t>
      </w:r>
      <w:r w:rsidR="005E21B1" w:rsidRPr="004C16C2">
        <w:rPr>
          <w:rFonts w:asciiTheme="minorHAnsi" w:hAnsiTheme="minorHAnsi" w:cstheme="minorHAnsi"/>
          <w:sz w:val="24"/>
          <w:szCs w:val="24"/>
        </w:rPr>
        <w:t xml:space="preserve"> Menu of</w:t>
      </w:r>
      <w:r w:rsidRPr="004C16C2">
        <w:rPr>
          <w:rFonts w:asciiTheme="minorHAnsi" w:hAnsiTheme="minorHAnsi" w:cstheme="minorHAnsi"/>
          <w:sz w:val="24"/>
          <w:szCs w:val="24"/>
        </w:rPr>
        <w:t xml:space="preserve"> Activities</w:t>
      </w:r>
    </w:p>
    <w:p w14:paraId="56964D91" w14:textId="3344008C" w:rsidR="00BF5118" w:rsidRDefault="00BF5118" w:rsidP="00FF4371">
      <w:pPr>
        <w:spacing w:after="0" w:line="240" w:lineRule="auto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the sections of the ERB tool </w:t>
      </w:r>
      <w:r w:rsidR="000B019D" w:rsidRPr="0088082D">
        <w:rPr>
          <w:sz w:val="24"/>
          <w:szCs w:val="24"/>
        </w:rPr>
        <w:t xml:space="preserve">and </w:t>
      </w:r>
      <w:r w:rsidRPr="00BF5118">
        <w:rPr>
          <w:sz w:val="24"/>
          <w:szCs w:val="24"/>
        </w:rPr>
        <w:t xml:space="preserve">note </w:t>
      </w:r>
      <w:r w:rsidR="000B019D" w:rsidRPr="0088082D">
        <w:rPr>
          <w:sz w:val="24"/>
          <w:szCs w:val="24"/>
        </w:rPr>
        <w:t xml:space="preserve">below </w:t>
      </w:r>
      <w:r w:rsidRPr="00BF5118">
        <w:rPr>
          <w:sz w:val="24"/>
          <w:szCs w:val="24"/>
        </w:rPr>
        <w:t xml:space="preserve">which ones </w:t>
      </w:r>
      <w:r w:rsidR="000B019D" w:rsidRPr="0088082D">
        <w:rPr>
          <w:sz w:val="24"/>
          <w:szCs w:val="24"/>
        </w:rPr>
        <w:t>are most relevant</w:t>
      </w:r>
      <w:r w:rsidR="00E65DEF">
        <w:rPr>
          <w:sz w:val="24"/>
          <w:szCs w:val="24"/>
        </w:rPr>
        <w:t xml:space="preserve"> and interesting for you</w:t>
      </w:r>
      <w:r w:rsidR="00E20511">
        <w:rPr>
          <w:sz w:val="24"/>
          <w:szCs w:val="24"/>
        </w:rPr>
        <w:t>r team</w:t>
      </w:r>
      <w:r w:rsidR="000B019D" w:rsidRPr="0088082D">
        <w:rPr>
          <w:sz w:val="24"/>
          <w:szCs w:val="24"/>
        </w:rPr>
        <w:t xml:space="preserve">. </w:t>
      </w:r>
      <w:r w:rsidR="00784A0E">
        <w:rPr>
          <w:sz w:val="24"/>
          <w:szCs w:val="24"/>
        </w:rPr>
        <w:t>Consider</w:t>
      </w:r>
      <w:r w:rsidR="00E65DEF">
        <w:rPr>
          <w:sz w:val="24"/>
          <w:szCs w:val="24"/>
        </w:rPr>
        <w:t>:</w:t>
      </w:r>
    </w:p>
    <w:p w14:paraId="0990687E" w14:textId="4B548E6A" w:rsidR="00784A0E" w:rsidRDefault="00784A0E" w:rsidP="00FF437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84A0E">
        <w:rPr>
          <w:sz w:val="24"/>
          <w:szCs w:val="24"/>
        </w:rPr>
        <w:t xml:space="preserve">Your </w:t>
      </w:r>
      <w:r>
        <w:rPr>
          <w:sz w:val="24"/>
          <w:szCs w:val="24"/>
        </w:rPr>
        <w:t>goals for using ERB and products you need to deliver</w:t>
      </w:r>
    </w:p>
    <w:p w14:paraId="46FBC20E" w14:textId="37C48789" w:rsidR="00784A0E" w:rsidRPr="00784A0E" w:rsidRDefault="00784A0E" w:rsidP="00FF437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14:paraId="343410D6" w14:textId="75A56D48" w:rsidR="00784A0E" w:rsidRPr="00784A0E" w:rsidRDefault="00784A0E" w:rsidP="00FF437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14:paraId="7F146DBE" w14:textId="77777777" w:rsidR="00621A8C" w:rsidRDefault="00621A8C" w:rsidP="00FF4371">
      <w:pPr>
        <w:spacing w:after="0" w:line="240" w:lineRule="auto"/>
        <w:rPr>
          <w:sz w:val="24"/>
          <w:szCs w:val="24"/>
        </w:rPr>
      </w:pPr>
    </w:p>
    <w:p w14:paraId="5F2A8499" w14:textId="0534FF2D" w:rsidR="00BF5118" w:rsidRDefault="00E65DEF" w:rsidP="00FF43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out the</w:t>
      </w:r>
      <w:r w:rsidR="00BF5118" w:rsidRPr="00BF5118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</w:t>
      </w:r>
      <w:r w:rsidR="00BF5118" w:rsidRPr="00BF5118">
        <w:rPr>
          <w:i/>
          <w:iCs/>
          <w:sz w:val="24"/>
          <w:szCs w:val="24"/>
        </w:rPr>
        <w:t>xample</w:t>
      </w:r>
      <w:r w:rsidR="00BF5118" w:rsidRPr="00BF5118">
        <w:rPr>
          <w:sz w:val="24"/>
          <w:szCs w:val="24"/>
        </w:rPr>
        <w:t> </w:t>
      </w:r>
      <w:r w:rsidR="0088082D" w:rsidRPr="0088082D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="00BF5118" w:rsidRPr="00BF5118">
        <w:rPr>
          <w:sz w:val="24"/>
          <w:szCs w:val="24"/>
        </w:rPr>
        <w:t xml:space="preserve">to see what other communities have </w:t>
      </w:r>
      <w:r w:rsidR="00784A0E">
        <w:rPr>
          <w:sz w:val="24"/>
          <w:szCs w:val="24"/>
        </w:rPr>
        <w:t>done.</w:t>
      </w:r>
    </w:p>
    <w:p w14:paraId="46922ACB" w14:textId="3CDB8754" w:rsidR="00A2635D" w:rsidRDefault="00A2635D" w:rsidP="00FF43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36327" w14:textId="77777777" w:rsidR="00DC038D" w:rsidRDefault="00DC038D" w:rsidP="00FF4371">
      <w:pPr>
        <w:spacing w:after="0" w:line="240" w:lineRule="auto"/>
        <w:rPr>
          <w:sz w:val="24"/>
          <w:szCs w:val="24"/>
        </w:rPr>
      </w:pPr>
    </w:p>
    <w:p w14:paraId="7DEC21C2" w14:textId="0343D70F" w:rsidR="00724F6A" w:rsidRPr="00351554" w:rsidRDefault="00724F6A" w:rsidP="00FF437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51554">
        <w:rPr>
          <w:b/>
          <w:bCs/>
          <w:sz w:val="28"/>
          <w:szCs w:val="28"/>
        </w:rPr>
        <w:t>Menu of ERB Activities</w:t>
      </w:r>
    </w:p>
    <w:p w14:paraId="66D80137" w14:textId="77777777" w:rsidR="00724F6A" w:rsidRPr="0088082D" w:rsidRDefault="00724F6A" w:rsidP="00FF437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265"/>
        <w:gridCol w:w="3150"/>
      </w:tblGrid>
      <w:tr w:rsidR="00724F6A" w:rsidRPr="00B81E5C" w14:paraId="0D537EE4" w14:textId="77777777" w:rsidTr="00D618E5">
        <w:tc>
          <w:tcPr>
            <w:tcW w:w="1790" w:type="dxa"/>
          </w:tcPr>
          <w:p w14:paraId="07B390FF" w14:textId="77777777" w:rsidR="00724F6A" w:rsidRPr="00B81E5C" w:rsidRDefault="00724F6A" w:rsidP="00FF437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ECE3D56" w14:textId="77777777" w:rsidR="00724F6A" w:rsidRPr="00B81E5C" w:rsidRDefault="00724F6A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265" w:type="dxa"/>
          </w:tcPr>
          <w:p w14:paraId="1913D6A6" w14:textId="77777777" w:rsidR="00724F6A" w:rsidRPr="00B81E5C" w:rsidRDefault="00724F6A" w:rsidP="00FF4371">
            <w:pPr>
              <w:rPr>
                <w:b/>
                <w:bCs/>
                <w:sz w:val="24"/>
                <w:szCs w:val="24"/>
              </w:rPr>
            </w:pPr>
            <w:r w:rsidRPr="00B81E5C">
              <w:rPr>
                <w:b/>
                <w:bCs/>
                <w:sz w:val="24"/>
                <w:szCs w:val="24"/>
              </w:rPr>
              <w:t>Interest?</w:t>
            </w:r>
          </w:p>
        </w:tc>
        <w:tc>
          <w:tcPr>
            <w:tcW w:w="3150" w:type="dxa"/>
          </w:tcPr>
          <w:p w14:paraId="291E5FF2" w14:textId="77777777" w:rsidR="00724F6A" w:rsidRPr="00B81E5C" w:rsidRDefault="00724F6A" w:rsidP="00FF4371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Considerations </w:t>
            </w: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(examples listed)</w:t>
            </w:r>
          </w:p>
        </w:tc>
      </w:tr>
      <w:tr w:rsidR="00724F6A" w:rsidRPr="00B81E5C" w14:paraId="0D7561F9" w14:textId="77777777" w:rsidTr="00D618E5">
        <w:tc>
          <w:tcPr>
            <w:tcW w:w="1790" w:type="dxa"/>
            <w:tcBorders>
              <w:bottom w:val="nil"/>
            </w:tcBorders>
          </w:tcPr>
          <w:p w14:paraId="5737983D" w14:textId="77777777" w:rsidR="00724F6A" w:rsidRPr="00B81E5C" w:rsidRDefault="00724F6A" w:rsidP="00FF4371">
            <w:pPr>
              <w:rPr>
                <w:sz w:val="24"/>
                <w:szCs w:val="24"/>
                <w:highlight w:val="yellow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Engage your community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AD84AD5" w14:textId="293EA90F" w:rsidR="00724F6A" w:rsidRPr="00B81E5C" w:rsidRDefault="00724F6A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sz w:val="24"/>
                <w:szCs w:val="24"/>
              </w:rPr>
              <w:t>Centering equity in engagement</w:t>
            </w:r>
            <w:r w:rsidR="5234CDEB" w:rsidRPr="00B81E5C">
              <w:rPr>
                <w:sz w:val="24"/>
                <w:szCs w:val="24"/>
              </w:rPr>
              <w:t xml:space="preserve"> </w:t>
            </w:r>
            <w:r w:rsidR="004F4284" w:rsidRPr="00B81E5C">
              <w:rPr>
                <w:sz w:val="24"/>
                <w:szCs w:val="24"/>
              </w:rPr>
              <w:t>t</w:t>
            </w:r>
            <w:r w:rsidR="5234CDEB" w:rsidRPr="00B81E5C">
              <w:rPr>
                <w:sz w:val="24"/>
                <w:szCs w:val="24"/>
              </w:rPr>
              <w:t>eam exercise</w:t>
            </w:r>
          </w:p>
        </w:tc>
        <w:tc>
          <w:tcPr>
            <w:tcW w:w="1265" w:type="dxa"/>
          </w:tcPr>
          <w:p w14:paraId="26BB8BB9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3EBF07B" w14:textId="77777777" w:rsidR="00724F6A" w:rsidRPr="00B81E5C" w:rsidRDefault="00724F6A" w:rsidP="00FF4371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24F6A" w:rsidRPr="00B81E5C" w14:paraId="68765D39" w14:textId="77777777" w:rsidTr="00D618E5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C4547" w14:textId="77777777" w:rsidR="00724F6A" w:rsidRPr="00B81E5C" w:rsidRDefault="00724F6A" w:rsidP="00FF437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023A9B00" w14:textId="77777777" w:rsidR="00724F6A" w:rsidRPr="00B81E5C" w:rsidRDefault="00724F6A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Identify &amp; diagram community connections</w:t>
            </w:r>
          </w:p>
        </w:tc>
        <w:tc>
          <w:tcPr>
            <w:tcW w:w="1265" w:type="dxa"/>
          </w:tcPr>
          <w:p w14:paraId="1D58F930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95C6407" w14:textId="48965178" w:rsidR="00724F6A" w:rsidRPr="00B81E5C" w:rsidRDefault="004F4284" w:rsidP="00FF4371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Degree of existing connection core team has</w:t>
            </w:r>
          </w:p>
        </w:tc>
      </w:tr>
      <w:tr w:rsidR="00724F6A" w:rsidRPr="00B81E5C" w14:paraId="780E612B" w14:textId="77777777" w:rsidTr="00D618E5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33724" w14:textId="77777777" w:rsidR="00724F6A" w:rsidRPr="00B81E5C" w:rsidRDefault="00724F6A" w:rsidP="00FF437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6AC714FA" w14:textId="77777777" w:rsidR="00724F6A" w:rsidRPr="00B81E5C" w:rsidRDefault="00724F6A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Develop a community engagement plan</w:t>
            </w:r>
          </w:p>
        </w:tc>
        <w:tc>
          <w:tcPr>
            <w:tcW w:w="1265" w:type="dxa"/>
          </w:tcPr>
          <w:p w14:paraId="727C9DCC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31BE995D" w14:textId="77777777" w:rsidR="00724F6A" w:rsidRPr="00B81E5C" w:rsidRDefault="00724F6A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24F6A" w:rsidRPr="00B81E5C" w14:paraId="1E7BF1F3" w14:textId="77777777" w:rsidTr="00D618E5"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AD66" w14:textId="77777777" w:rsidR="00724F6A" w:rsidRPr="00B81E5C" w:rsidRDefault="00724F6A" w:rsidP="00FF437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3B308C9" w14:textId="77777777" w:rsidR="00724F6A" w:rsidRPr="00B81E5C" w:rsidRDefault="00724F6A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Start community engagement</w:t>
            </w:r>
          </w:p>
        </w:tc>
        <w:tc>
          <w:tcPr>
            <w:tcW w:w="1265" w:type="dxa"/>
          </w:tcPr>
          <w:p w14:paraId="5664BB9E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17E89DE" w14:textId="77777777" w:rsidR="00724F6A" w:rsidRPr="00B81E5C" w:rsidRDefault="00724F6A" w:rsidP="00FF437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724F6A" w:rsidRPr="00B81E5C" w14:paraId="022BCCAD" w14:textId="77777777" w:rsidTr="00D618E5">
        <w:trPr>
          <w:trHeight w:val="700"/>
        </w:trPr>
        <w:tc>
          <w:tcPr>
            <w:tcW w:w="1790" w:type="dxa"/>
            <w:tcBorders>
              <w:top w:val="single" w:sz="4" w:space="0" w:color="auto"/>
            </w:tcBorders>
          </w:tcPr>
          <w:p w14:paraId="13FDCB20" w14:textId="5F37B807" w:rsidR="00724F6A" w:rsidRPr="00B81E5C" w:rsidRDefault="00474F66" w:rsidP="00FF4371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Assess</w:t>
            </w:r>
            <w:r w:rsidR="00556E7C"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Hazards, Equity, and Resilience</w:t>
            </w:r>
          </w:p>
        </w:tc>
        <w:tc>
          <w:tcPr>
            <w:tcW w:w="3150" w:type="dxa"/>
          </w:tcPr>
          <w:p w14:paraId="0A6647EC" w14:textId="37D7F94C" w:rsidR="004043CC" w:rsidRPr="00B81E5C" w:rsidRDefault="004043CC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Hold workshop to share experiences and gather local knowledge on hazards and equity</w:t>
            </w:r>
          </w:p>
        </w:tc>
        <w:tc>
          <w:tcPr>
            <w:tcW w:w="1265" w:type="dxa"/>
          </w:tcPr>
          <w:p w14:paraId="10E1CC2E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162B0F7" w14:textId="401CB694" w:rsidR="00724F6A" w:rsidRPr="00B81E5C" w:rsidRDefault="00724F6A" w:rsidP="00FF4371">
            <w:pPr>
              <w:rPr>
                <w:i/>
                <w:iCs/>
                <w:sz w:val="24"/>
                <w:szCs w:val="24"/>
              </w:rPr>
            </w:pPr>
          </w:p>
        </w:tc>
      </w:tr>
      <w:tr w:rsidR="00724F6A" w:rsidRPr="00B81E5C" w14:paraId="2FC53699" w14:textId="77777777" w:rsidTr="00D618E5">
        <w:tc>
          <w:tcPr>
            <w:tcW w:w="1790" w:type="dxa"/>
            <w:vAlign w:val="center"/>
          </w:tcPr>
          <w:p w14:paraId="6557AD43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F9EC7D2" w14:textId="27825D87" w:rsidR="00724F6A" w:rsidRPr="00B81E5C" w:rsidRDefault="0002218F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Gather additional data to assess </w:t>
            </w:r>
            <w:r w:rsidR="00674433" w:rsidRPr="00B81E5C">
              <w:rPr>
                <w:rFonts w:ascii="Calibri" w:eastAsia="Calibri" w:hAnsi="Calibri" w:cs="Calibri"/>
                <w:sz w:val="24"/>
                <w:szCs w:val="24"/>
              </w:rPr>
              <w:t>hazards</w:t>
            </w:r>
          </w:p>
        </w:tc>
        <w:tc>
          <w:tcPr>
            <w:tcW w:w="1265" w:type="dxa"/>
          </w:tcPr>
          <w:p w14:paraId="3964A406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4F540D6" w14:textId="034C49B4" w:rsidR="00724F6A" w:rsidRPr="00B81E5C" w:rsidRDefault="004F4284" w:rsidP="00FF4371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Familiarity with online data sources on this topic</w:t>
            </w:r>
          </w:p>
        </w:tc>
      </w:tr>
      <w:tr w:rsidR="00724F6A" w:rsidRPr="00B81E5C" w14:paraId="69E52531" w14:textId="77777777" w:rsidTr="00D618E5">
        <w:trPr>
          <w:trHeight w:val="300"/>
        </w:trPr>
        <w:tc>
          <w:tcPr>
            <w:tcW w:w="1790" w:type="dxa"/>
            <w:vAlign w:val="center"/>
          </w:tcPr>
          <w:p w14:paraId="3BCC51CA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286A93CB" w14:textId="282CA1F5" w:rsidR="00724F6A" w:rsidRPr="00B81E5C" w:rsidRDefault="00674433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Gather additional data to assess equity</w:t>
            </w:r>
          </w:p>
        </w:tc>
        <w:tc>
          <w:tcPr>
            <w:tcW w:w="1265" w:type="dxa"/>
          </w:tcPr>
          <w:p w14:paraId="1BB48B52" w14:textId="77777777" w:rsidR="00724F6A" w:rsidRPr="00B81E5C" w:rsidRDefault="00724F6A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8518195" w14:textId="4CCBC3A0" w:rsidR="00724F6A" w:rsidRPr="00B81E5C" w:rsidRDefault="00724F6A" w:rsidP="00FF4371">
            <w:pPr>
              <w:rPr>
                <w:i/>
                <w:iCs/>
                <w:sz w:val="24"/>
                <w:szCs w:val="24"/>
              </w:rPr>
            </w:pPr>
          </w:p>
        </w:tc>
      </w:tr>
      <w:tr w:rsidR="00724F6A" w:rsidRPr="00B81E5C" w14:paraId="3B609EE2" w14:textId="77777777" w:rsidTr="00D618E5">
        <w:trPr>
          <w:trHeight w:val="300"/>
        </w:trPr>
        <w:tc>
          <w:tcPr>
            <w:tcW w:w="1790" w:type="dxa"/>
          </w:tcPr>
          <w:p w14:paraId="7DBD532B" w14:textId="77777777" w:rsidR="00724F6A" w:rsidRPr="00B81E5C" w:rsidRDefault="00724F6A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32C9AC5" w14:textId="2E860C0C" w:rsidR="00724F6A" w:rsidRPr="00B81E5C" w:rsidRDefault="005C7C1E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Gather additional data to assess</w:t>
            </w:r>
            <w:r w:rsidR="002515C8"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the </w:t>
            </w:r>
            <w:r w:rsidR="002B343F" w:rsidRPr="00B81E5C">
              <w:rPr>
                <w:rFonts w:ascii="Calibri" w:eastAsia="Calibri" w:hAnsi="Calibri" w:cs="Calibri"/>
                <w:sz w:val="24"/>
                <w:szCs w:val="24"/>
              </w:rPr>
              <w:t>resilience of built, natural, and social environmental systems</w:t>
            </w:r>
          </w:p>
        </w:tc>
        <w:tc>
          <w:tcPr>
            <w:tcW w:w="1265" w:type="dxa"/>
          </w:tcPr>
          <w:p w14:paraId="413A6509" w14:textId="77777777" w:rsidR="00724F6A" w:rsidRPr="00B81E5C" w:rsidRDefault="00724F6A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842F291" w14:textId="16B0C6DC" w:rsidR="00724F6A" w:rsidRPr="00B81E5C" w:rsidRDefault="00724F6A" w:rsidP="00FF4371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</w:p>
        </w:tc>
      </w:tr>
      <w:tr w:rsidR="002B343F" w:rsidRPr="00B81E5C" w14:paraId="1819ED2D" w14:textId="77777777" w:rsidTr="00D618E5">
        <w:trPr>
          <w:trHeight w:val="300"/>
        </w:trPr>
        <w:tc>
          <w:tcPr>
            <w:tcW w:w="1790" w:type="dxa"/>
          </w:tcPr>
          <w:p w14:paraId="51565198" w14:textId="77777777" w:rsidR="002B343F" w:rsidRPr="00B81E5C" w:rsidRDefault="002B343F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785037D" w14:textId="59629B12" w:rsidR="002B343F" w:rsidRPr="00B81E5C" w:rsidRDefault="002B343F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Hold a workshop to share data gathering results and collaboratively assess resilient systems</w:t>
            </w:r>
          </w:p>
        </w:tc>
        <w:tc>
          <w:tcPr>
            <w:tcW w:w="1265" w:type="dxa"/>
          </w:tcPr>
          <w:p w14:paraId="44E3D95B" w14:textId="77777777" w:rsidR="002B343F" w:rsidRPr="00B81E5C" w:rsidRDefault="002B343F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4165724" w14:textId="77777777" w:rsidR="002B343F" w:rsidRPr="00B81E5C" w:rsidRDefault="002B343F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4F9E7F3E" w14:textId="77777777" w:rsidTr="00D618E5">
        <w:tc>
          <w:tcPr>
            <w:tcW w:w="1790" w:type="dxa"/>
          </w:tcPr>
          <w:p w14:paraId="22C93A7F" w14:textId="636BB0DD" w:rsidR="0090562B" w:rsidRPr="00B81E5C" w:rsidRDefault="0090562B" w:rsidP="00FF4371">
            <w:pPr>
              <w:widowControl w:val="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Strategize Actions</w:t>
            </w:r>
          </w:p>
        </w:tc>
        <w:tc>
          <w:tcPr>
            <w:tcW w:w="3150" w:type="dxa"/>
          </w:tcPr>
          <w:p w14:paraId="1CD5E811" w14:textId="082153D5" w:rsidR="0090562B" w:rsidRPr="00B81E5C" w:rsidRDefault="0090562B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Identify action areas based on previous statements</w:t>
            </w:r>
          </w:p>
        </w:tc>
        <w:tc>
          <w:tcPr>
            <w:tcW w:w="1265" w:type="dxa"/>
          </w:tcPr>
          <w:p w14:paraId="5534840E" w14:textId="77777777" w:rsidR="0090562B" w:rsidRPr="00B81E5C" w:rsidRDefault="0090562B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5ABAE98C" w14:textId="48AB9425" w:rsidR="0090562B" w:rsidRPr="00B81E5C" w:rsidRDefault="0090562B" w:rsidP="00FF4371">
            <w:pPr>
              <w:rPr>
                <w:sz w:val="24"/>
                <w:szCs w:val="24"/>
              </w:rPr>
            </w:pPr>
          </w:p>
        </w:tc>
      </w:tr>
      <w:tr w:rsidR="0090562B" w:rsidRPr="00B81E5C" w14:paraId="0CAB6ACD" w14:textId="77777777" w:rsidTr="00D618E5">
        <w:tc>
          <w:tcPr>
            <w:tcW w:w="1790" w:type="dxa"/>
          </w:tcPr>
          <w:p w14:paraId="0E845022" w14:textId="77777777" w:rsidR="0090562B" w:rsidRPr="00B81E5C" w:rsidRDefault="0090562B" w:rsidP="00FF437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502DD54" w14:textId="0199C7F5" w:rsidR="0090562B" w:rsidRPr="00B81E5C" w:rsidRDefault="0090562B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Hold a workshop to collaboratively identify and prioritize actions to address these problems</w:t>
            </w:r>
          </w:p>
        </w:tc>
        <w:tc>
          <w:tcPr>
            <w:tcW w:w="1265" w:type="dxa"/>
          </w:tcPr>
          <w:p w14:paraId="59F1A31A" w14:textId="77777777" w:rsidR="0090562B" w:rsidRPr="00B81E5C" w:rsidRDefault="0090562B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260AF024" w14:textId="77777777" w:rsidR="0090562B" w:rsidRPr="00B81E5C" w:rsidRDefault="0090562B" w:rsidP="00FF4371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0562B" w:rsidRPr="00B81E5C" w14:paraId="5E485D34" w14:textId="77777777" w:rsidTr="00D618E5">
        <w:tc>
          <w:tcPr>
            <w:tcW w:w="1790" w:type="dxa"/>
          </w:tcPr>
          <w:p w14:paraId="743CFAA0" w14:textId="77777777" w:rsidR="0090562B" w:rsidRPr="00B81E5C" w:rsidRDefault="0090562B" w:rsidP="00FF4371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267B03A" w14:textId="54ED81F3" w:rsidR="0090562B" w:rsidRPr="00B81E5C" w:rsidRDefault="0090562B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Complete strategy chart</w:t>
            </w:r>
          </w:p>
        </w:tc>
        <w:tc>
          <w:tcPr>
            <w:tcW w:w="1265" w:type="dxa"/>
          </w:tcPr>
          <w:p w14:paraId="3EE094AF" w14:textId="77777777" w:rsidR="0090562B" w:rsidRPr="00B81E5C" w:rsidRDefault="0090562B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8B4E1D4" w14:textId="77777777" w:rsidR="0090562B" w:rsidRPr="00B81E5C" w:rsidRDefault="0090562B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6F272123" w14:textId="77777777" w:rsidTr="00D618E5">
        <w:tc>
          <w:tcPr>
            <w:tcW w:w="1790" w:type="dxa"/>
            <w:vMerge w:val="restart"/>
          </w:tcPr>
          <w:p w14:paraId="3A6212DE" w14:textId="63E6DA95" w:rsidR="0090562B" w:rsidRPr="00B81E5C" w:rsidRDefault="0090562B" w:rsidP="00FF4371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Wrap Up and Move Fo</w:t>
            </w:r>
            <w:r w:rsidR="00D618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</w:t>
            </w:r>
            <w:r w:rsidRPr="00B81E5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3150" w:type="dxa"/>
          </w:tcPr>
          <w:p w14:paraId="5F7AA3B1" w14:textId="68FCE904" w:rsidR="0090562B" w:rsidRPr="00B81E5C" w:rsidRDefault="0090562B" w:rsidP="00FF4371">
            <w:pPr>
              <w:ind w:hanging="40"/>
              <w:rPr>
                <w:sz w:val="24"/>
                <w:szCs w:val="24"/>
              </w:rPr>
            </w:pPr>
            <w:r w:rsidRPr="00B81E5C">
              <w:rPr>
                <w:sz w:val="24"/>
                <w:szCs w:val="24"/>
              </w:rPr>
              <w:t>Taking next steps for Implementation</w:t>
            </w:r>
          </w:p>
        </w:tc>
        <w:tc>
          <w:tcPr>
            <w:tcW w:w="1265" w:type="dxa"/>
          </w:tcPr>
          <w:p w14:paraId="7EE69D5B" w14:textId="77777777" w:rsidR="0090562B" w:rsidRPr="00B81E5C" w:rsidRDefault="0090562B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02FA703" w14:textId="77777777" w:rsidR="0090562B" w:rsidRPr="00B81E5C" w:rsidRDefault="0090562B" w:rsidP="00FF4371">
            <w:pPr>
              <w:rPr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0562B" w:rsidRPr="00B81E5C" w14:paraId="69E72A87" w14:textId="77777777" w:rsidTr="00D618E5">
        <w:tc>
          <w:tcPr>
            <w:tcW w:w="1790" w:type="dxa"/>
            <w:vMerge/>
          </w:tcPr>
          <w:p w14:paraId="4B2F3014" w14:textId="77777777" w:rsidR="0090562B" w:rsidRPr="00B81E5C" w:rsidRDefault="0090562B" w:rsidP="00FF437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6C544C8D" w14:textId="2F9049EF" w:rsidR="0090562B" w:rsidRPr="00B81E5C" w:rsidRDefault="0090562B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>Carrying out final Outreach and Engagement</w:t>
            </w:r>
          </w:p>
        </w:tc>
        <w:tc>
          <w:tcPr>
            <w:tcW w:w="1265" w:type="dxa"/>
          </w:tcPr>
          <w:p w14:paraId="79099C87" w14:textId="77777777" w:rsidR="0090562B" w:rsidRPr="00B81E5C" w:rsidRDefault="0090562B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0C6E90C" w14:textId="77777777" w:rsidR="0090562B" w:rsidRPr="00B81E5C" w:rsidRDefault="0090562B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0562B" w:rsidRPr="00B81E5C" w14:paraId="7DD20308" w14:textId="77777777" w:rsidTr="00D618E5">
        <w:tc>
          <w:tcPr>
            <w:tcW w:w="1790" w:type="dxa"/>
            <w:vMerge/>
          </w:tcPr>
          <w:p w14:paraId="64576D96" w14:textId="77777777" w:rsidR="0090562B" w:rsidRPr="00B81E5C" w:rsidRDefault="0090562B" w:rsidP="00FF4371">
            <w:pP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14:paraId="0913F20E" w14:textId="3A1042C2" w:rsidR="0090562B" w:rsidRPr="00B81E5C" w:rsidRDefault="0090562B" w:rsidP="00FF4371">
            <w:pPr>
              <w:ind w:hanging="40"/>
              <w:rPr>
                <w:rFonts w:ascii="Calibri" w:eastAsia="Calibri" w:hAnsi="Calibri" w:cs="Calibri"/>
                <w:sz w:val="24"/>
                <w:szCs w:val="24"/>
              </w:rPr>
            </w:pP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Monitoring and planning </w:t>
            </w:r>
            <w:r w:rsidR="00D618E5" w:rsidRPr="00B81E5C">
              <w:rPr>
                <w:rFonts w:ascii="Calibri" w:eastAsia="Calibri" w:hAnsi="Calibri" w:cs="Calibri"/>
                <w:sz w:val="24"/>
                <w:szCs w:val="24"/>
              </w:rPr>
              <w:t>for future</w:t>
            </w:r>
            <w:r w:rsidRPr="00B81E5C">
              <w:rPr>
                <w:rFonts w:ascii="Calibri" w:eastAsia="Calibri" w:hAnsi="Calibri" w:cs="Calibri"/>
                <w:sz w:val="24"/>
                <w:szCs w:val="24"/>
              </w:rPr>
              <w:t xml:space="preserve"> action</w:t>
            </w:r>
          </w:p>
        </w:tc>
        <w:tc>
          <w:tcPr>
            <w:tcW w:w="1265" w:type="dxa"/>
          </w:tcPr>
          <w:p w14:paraId="5D39BF67" w14:textId="77777777" w:rsidR="0090562B" w:rsidRPr="00B81E5C" w:rsidRDefault="0090562B" w:rsidP="00FF4371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B70B4BA" w14:textId="354F9248" w:rsidR="0090562B" w:rsidRPr="00B81E5C" w:rsidRDefault="0090562B" w:rsidP="00FF437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bookmarkEnd w:id="0"/>
    </w:tbl>
    <w:p w14:paraId="08AE3988" w14:textId="77777777" w:rsidR="00D618E5" w:rsidRDefault="00D618E5" w:rsidP="00FF4371">
      <w:pPr>
        <w:pStyle w:val="Heading2"/>
        <w:spacing w:before="0" w:line="240" w:lineRule="auto"/>
      </w:pPr>
    </w:p>
    <w:p w14:paraId="06372A45" w14:textId="397D905A" w:rsidR="072B99D4" w:rsidRPr="00B114DE" w:rsidRDefault="0013002B" w:rsidP="00FF4371">
      <w:pPr>
        <w:pStyle w:val="Heading2"/>
        <w:spacing w:before="0" w:line="240" w:lineRule="auto"/>
      </w:pPr>
      <w:r w:rsidRPr="00B114DE">
        <w:t xml:space="preserve">How </w:t>
      </w:r>
      <w:r w:rsidR="004642ED">
        <w:t>A</w:t>
      </w:r>
      <w:r w:rsidRPr="00B114DE">
        <w:t xml:space="preserve">re </w:t>
      </w:r>
      <w:r w:rsidR="004642ED">
        <w:t>W</w:t>
      </w:r>
      <w:r w:rsidRPr="00B114DE">
        <w:t xml:space="preserve">e </w:t>
      </w:r>
      <w:r w:rsidR="004642ED">
        <w:t>D</w:t>
      </w:r>
      <w:r w:rsidRPr="00B114DE">
        <w:t xml:space="preserve">oing </w:t>
      </w:r>
      <w:r w:rsidR="004642ED">
        <w:t>It</w:t>
      </w:r>
    </w:p>
    <w:p w14:paraId="441F6E5F" w14:textId="0D650FEF" w:rsidR="12D99F98" w:rsidRPr="00B72079" w:rsidRDefault="0013002B" w:rsidP="00FF4371">
      <w:pPr>
        <w:spacing w:after="0" w:line="240" w:lineRule="auto"/>
        <w:rPr>
          <w:b/>
          <w:bCs/>
          <w:sz w:val="32"/>
          <w:szCs w:val="32"/>
        </w:rPr>
      </w:pPr>
      <w:r w:rsidRPr="00F56A60">
        <w:rPr>
          <w:sz w:val="24"/>
          <w:szCs w:val="24"/>
        </w:rPr>
        <w:t>Work as a team</w:t>
      </w:r>
      <w:r w:rsidR="00F56A60">
        <w:rPr>
          <w:sz w:val="24"/>
          <w:szCs w:val="24"/>
        </w:rPr>
        <w:t xml:space="preserve"> and d</w:t>
      </w:r>
      <w:r w:rsidR="00F7082C" w:rsidRPr="00B72079">
        <w:rPr>
          <w:sz w:val="24"/>
          <w:szCs w:val="24"/>
        </w:rPr>
        <w:t>ecide on issues such as</w:t>
      </w:r>
    </w:p>
    <w:p w14:paraId="3D83ECDD" w14:textId="3D97E33A" w:rsidR="008E64EE" w:rsidRPr="00B72079" w:rsidRDefault="6C9EB4F2" w:rsidP="00FF437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 xml:space="preserve">How will </w:t>
      </w:r>
      <w:r w:rsidR="00F7082C" w:rsidRPr="00B72079">
        <w:rPr>
          <w:sz w:val="24"/>
          <w:szCs w:val="24"/>
        </w:rPr>
        <w:t>we</w:t>
      </w:r>
      <w:r w:rsidRPr="00B72079">
        <w:rPr>
          <w:sz w:val="24"/>
          <w:szCs w:val="24"/>
        </w:rPr>
        <w:t xml:space="preserve"> communicate with each other? </w:t>
      </w:r>
    </w:p>
    <w:p w14:paraId="06F50775" w14:textId="798E849C" w:rsidR="00F7082C" w:rsidRPr="00B72079" w:rsidRDefault="00F7082C" w:rsidP="00FF437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What do different terms mean to each of us (</w:t>
      </w:r>
      <w:r w:rsidR="00683E93" w:rsidRPr="00B72079">
        <w:rPr>
          <w:sz w:val="24"/>
          <w:szCs w:val="24"/>
        </w:rPr>
        <w:t>e.g.,</w:t>
      </w:r>
      <w:r w:rsidRPr="00B72079">
        <w:rPr>
          <w:sz w:val="24"/>
          <w:szCs w:val="24"/>
        </w:rPr>
        <w:t xml:space="preserve"> vulnerability, community)?</w:t>
      </w:r>
    </w:p>
    <w:p w14:paraId="1ED83CBC" w14:textId="2C3699E9" w:rsidR="0013002B" w:rsidRPr="00B72079" w:rsidRDefault="0013002B" w:rsidP="00FF437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 xml:space="preserve">How </w:t>
      </w:r>
      <w:r w:rsidR="00F7082C" w:rsidRPr="00B72079">
        <w:rPr>
          <w:sz w:val="24"/>
          <w:szCs w:val="24"/>
        </w:rPr>
        <w:t>will we</w:t>
      </w:r>
      <w:r w:rsidRPr="00B72079">
        <w:rPr>
          <w:sz w:val="24"/>
          <w:szCs w:val="24"/>
        </w:rPr>
        <w:t xml:space="preserve"> mak</w:t>
      </w:r>
      <w:r w:rsidR="00F7082C" w:rsidRPr="00B72079">
        <w:rPr>
          <w:sz w:val="24"/>
          <w:szCs w:val="24"/>
        </w:rPr>
        <w:t>e</w:t>
      </w:r>
      <w:r w:rsidRPr="00B72079">
        <w:rPr>
          <w:sz w:val="24"/>
          <w:szCs w:val="24"/>
        </w:rPr>
        <w:t xml:space="preserve"> decisions</w:t>
      </w:r>
      <w:r w:rsidR="002D4EE2" w:rsidRPr="00B72079">
        <w:rPr>
          <w:sz w:val="24"/>
          <w:szCs w:val="24"/>
        </w:rPr>
        <w:t xml:space="preserve"> and resolve conflicts</w:t>
      </w:r>
      <w:r w:rsidR="00F7082C" w:rsidRPr="00B72079">
        <w:rPr>
          <w:sz w:val="24"/>
          <w:szCs w:val="24"/>
        </w:rPr>
        <w:t>?</w:t>
      </w:r>
    </w:p>
    <w:p w14:paraId="6EFEBCA4" w14:textId="77777777" w:rsidR="00F7082C" w:rsidRPr="00B72079" w:rsidRDefault="00F7082C" w:rsidP="00FF4371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 everyone has a voice?</w:t>
      </w:r>
    </w:p>
    <w:p w14:paraId="12B8890F" w14:textId="41AAB8E9" w:rsidR="008E64EE" w:rsidRPr="00B72079" w:rsidRDefault="008E64EE" w:rsidP="00FF437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project materials be stored and shared with</w:t>
      </w:r>
      <w:r w:rsidR="00F7082C" w:rsidRPr="00B72079">
        <w:rPr>
          <w:sz w:val="24"/>
          <w:szCs w:val="24"/>
        </w:rPr>
        <w:t>in</w:t>
      </w:r>
      <w:r w:rsidRPr="00B72079">
        <w:rPr>
          <w:sz w:val="24"/>
          <w:szCs w:val="24"/>
        </w:rPr>
        <w:t xml:space="preserve"> the team?</w:t>
      </w:r>
    </w:p>
    <w:p w14:paraId="60B3D5B3" w14:textId="44326CAA" w:rsidR="008E64EE" w:rsidRPr="00B72079" w:rsidRDefault="00F7082C" w:rsidP="00FF437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When and where</w:t>
      </w:r>
      <w:r w:rsidR="008E64EE" w:rsidRPr="00B72079">
        <w:rPr>
          <w:sz w:val="24"/>
          <w:szCs w:val="24"/>
        </w:rPr>
        <w:t xml:space="preserve"> will </w:t>
      </w:r>
      <w:r w:rsidRPr="00B72079">
        <w:rPr>
          <w:sz w:val="24"/>
          <w:szCs w:val="24"/>
        </w:rPr>
        <w:t>we</w:t>
      </w:r>
      <w:r w:rsidR="008E64EE" w:rsidRPr="00B72079">
        <w:rPr>
          <w:sz w:val="24"/>
          <w:szCs w:val="24"/>
        </w:rPr>
        <w:t xml:space="preserve"> meet?</w:t>
      </w:r>
    </w:p>
    <w:p w14:paraId="67B24CA4" w14:textId="30C98100" w:rsidR="008E64EE" w:rsidRPr="00B72079" w:rsidRDefault="40387947" w:rsidP="00FF437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 xml:space="preserve">Who </w:t>
      </w:r>
      <w:r w:rsidR="00F7082C" w:rsidRPr="00B72079">
        <w:rPr>
          <w:sz w:val="24"/>
          <w:szCs w:val="24"/>
        </w:rPr>
        <w:t>is</w:t>
      </w:r>
      <w:r w:rsidRPr="00B72079">
        <w:rPr>
          <w:sz w:val="24"/>
          <w:szCs w:val="24"/>
        </w:rPr>
        <w:t xml:space="preserve"> in charge of snacks?</w:t>
      </w:r>
    </w:p>
    <w:p w14:paraId="4E0AC01E" w14:textId="133DFE2A" w:rsidR="59F6182D" w:rsidRDefault="00F7082C" w:rsidP="00FF4371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</w:t>
      </w:r>
      <w:r w:rsidR="59F6182D" w:rsidRPr="00B72079">
        <w:rPr>
          <w:rFonts w:ascii="Calibri" w:eastAsia="Calibri" w:hAnsi="Calibri" w:cs="Calibri"/>
          <w:sz w:val="24"/>
          <w:szCs w:val="24"/>
        </w:rPr>
        <w:t xml:space="preserve"> the work is distributed fairly?</w:t>
      </w:r>
    </w:p>
    <w:p w14:paraId="57443230" w14:textId="77777777" w:rsidR="00D618E5" w:rsidRPr="00D618E5" w:rsidRDefault="00D618E5" w:rsidP="00D618E5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C388D74" w14:textId="656D16E1" w:rsidR="00B60727" w:rsidRPr="00B72079" w:rsidRDefault="00F7082C" w:rsidP="00FF4371">
      <w:pPr>
        <w:pStyle w:val="Heading2"/>
        <w:spacing w:before="0" w:line="240" w:lineRule="auto"/>
      </w:pPr>
      <w:r w:rsidRPr="00B72079">
        <w:t>Project Timeline</w:t>
      </w:r>
    </w:p>
    <w:p w14:paraId="34EDFDCC" w14:textId="5E77E18D" w:rsidR="00F54A31" w:rsidRDefault="00B60727" w:rsidP="00FF4371">
      <w:pPr>
        <w:spacing w:after="0" w:line="240" w:lineRule="auto"/>
      </w:pPr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="00F910ED" w:rsidRPr="00B72079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="0070318C" w:rsidRPr="00B72079">
        <w:t>.</w:t>
      </w:r>
      <w:r w:rsidR="00F54A31" w:rsidRPr="00B72079">
        <w:t xml:space="preserve"> </w:t>
      </w:r>
    </w:p>
    <w:p w14:paraId="51355F83" w14:textId="77777777" w:rsidR="00D618E5" w:rsidRDefault="00D618E5" w:rsidP="00FF4371">
      <w:pPr>
        <w:spacing w:after="0" w:line="240" w:lineRule="auto"/>
      </w:pPr>
    </w:p>
    <w:p w14:paraId="6D9E80BC" w14:textId="4783D371" w:rsidR="0090562B" w:rsidRPr="009A481E" w:rsidRDefault="0090562B" w:rsidP="00FF437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62B" w:rsidRPr="0090562B" w14:paraId="6A4BC16E" w14:textId="77777777" w:rsidTr="0070318C">
        <w:tc>
          <w:tcPr>
            <w:tcW w:w="3116" w:type="dxa"/>
          </w:tcPr>
          <w:p w14:paraId="0FB89EF0" w14:textId="2302120A" w:rsidR="0070318C" w:rsidRPr="0090562B" w:rsidRDefault="0070318C" w:rsidP="00FF4371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14:paraId="38B61409" w14:textId="56459576" w:rsidR="0070318C" w:rsidRPr="0090562B" w:rsidRDefault="0070318C" w:rsidP="00FF4371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14:paraId="3C2B759C" w14:textId="13E2F51C" w:rsidR="0070318C" w:rsidRPr="0090562B" w:rsidRDefault="0070318C" w:rsidP="00FF4371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="0090562B" w:rsidRPr="0090562B" w14:paraId="661C8FCC" w14:textId="77777777" w:rsidTr="0070318C">
        <w:tc>
          <w:tcPr>
            <w:tcW w:w="3116" w:type="dxa"/>
          </w:tcPr>
          <w:p w14:paraId="557DAEE1" w14:textId="77777777" w:rsidR="0070318C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748780B" w14:textId="461CAF4B" w:rsidR="00B81E5C" w:rsidRPr="0090562B" w:rsidRDefault="00B81E5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322B18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ABFD2D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401823D7" w14:textId="77777777" w:rsidTr="0070318C">
        <w:tc>
          <w:tcPr>
            <w:tcW w:w="3116" w:type="dxa"/>
          </w:tcPr>
          <w:p w14:paraId="2215CF27" w14:textId="77777777" w:rsidR="0070318C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0C566E3" w14:textId="51AAD763" w:rsidR="00B81E5C" w:rsidRPr="0090562B" w:rsidRDefault="00B81E5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09143D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5A5913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7B6B8E43" w14:textId="77777777" w:rsidTr="0070318C">
        <w:tc>
          <w:tcPr>
            <w:tcW w:w="3116" w:type="dxa"/>
          </w:tcPr>
          <w:p w14:paraId="0150DC47" w14:textId="77777777" w:rsidR="0070318C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923C532" w14:textId="39B8CB02" w:rsidR="00B81E5C" w:rsidRPr="0090562B" w:rsidRDefault="00B81E5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51040D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154E58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0318C" w:rsidRPr="0090562B" w14:paraId="5F062290" w14:textId="77777777" w:rsidTr="0070318C">
        <w:tc>
          <w:tcPr>
            <w:tcW w:w="3116" w:type="dxa"/>
          </w:tcPr>
          <w:p w14:paraId="49E88E48" w14:textId="77777777" w:rsidR="0070318C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683D89C3" w14:textId="161F4D63" w:rsidR="00B81E5C" w:rsidRPr="0090562B" w:rsidRDefault="00B81E5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DAED8F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D85A1F" w14:textId="77777777" w:rsidR="0070318C" w:rsidRPr="0090562B" w:rsidRDefault="0070318C" w:rsidP="00FF437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060E977" w14:textId="77777777" w:rsidR="003D419D" w:rsidRPr="0090562B" w:rsidRDefault="003D419D" w:rsidP="00FF4371">
      <w:pPr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14:paraId="04EBA9F4" w14:textId="22F0F5F4" w:rsidR="003D419D" w:rsidRPr="0090562B" w:rsidRDefault="00F54A31" w:rsidP="00FF4371">
      <w:pPr>
        <w:spacing w:after="0" w:line="240" w:lineRule="auto"/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14:paraId="561392A7" w14:textId="77777777" w:rsidR="00D618E5" w:rsidRDefault="00D618E5" w:rsidP="00FF4371">
      <w:pPr>
        <w:pStyle w:val="Heading2"/>
        <w:spacing w:before="0" w:line="240" w:lineRule="auto"/>
      </w:pPr>
    </w:p>
    <w:p w14:paraId="678CFEE0" w14:textId="6C19EDFB" w:rsidR="2AA1673A" w:rsidRDefault="0013002B" w:rsidP="00FF4371">
      <w:pPr>
        <w:pStyle w:val="Heading2"/>
        <w:spacing w:before="0" w:line="240" w:lineRule="auto"/>
      </w:pPr>
      <w:r w:rsidRPr="00B81E5C">
        <w:t xml:space="preserve">Who </w:t>
      </w:r>
      <w:r w:rsidR="00F7082C" w:rsidRPr="00B81E5C">
        <w:t xml:space="preserve">is </w:t>
      </w:r>
      <w:r w:rsidR="00D618E5">
        <w:t>D</w:t>
      </w:r>
      <w:r w:rsidR="00F7082C" w:rsidRPr="00B81E5C">
        <w:t>oing</w:t>
      </w:r>
      <w:r w:rsidRPr="00B81E5C">
        <w:t xml:space="preserve"> </w:t>
      </w:r>
      <w:r w:rsidR="00D618E5">
        <w:t>W</w:t>
      </w:r>
      <w:r w:rsidRPr="00B81E5C">
        <w:t>hat</w:t>
      </w:r>
    </w:p>
    <w:p w14:paraId="425EC45D" w14:textId="77777777" w:rsidR="001577AC" w:rsidRPr="001577AC" w:rsidRDefault="001577AC" w:rsidP="001577AC">
      <w:pPr>
        <w:spacing w:after="0" w:line="240" w:lineRule="auto"/>
      </w:pPr>
    </w:p>
    <w:p w14:paraId="7C207993" w14:textId="5AC8E14B" w:rsidR="008E64EE" w:rsidRPr="00EA7054" w:rsidRDefault="004A14D8" w:rsidP="001577AC">
      <w:pPr>
        <w:spacing w:after="0" w:line="240" w:lineRule="auto"/>
        <w:rPr>
          <w:sz w:val="24"/>
          <w:szCs w:val="24"/>
        </w:rPr>
      </w:pPr>
      <w:r w:rsidRPr="00EA7054">
        <w:rPr>
          <w:b/>
          <w:bCs/>
          <w:sz w:val="24"/>
          <w:szCs w:val="24"/>
        </w:rPr>
        <w:t xml:space="preserve">Core </w:t>
      </w:r>
      <w:r w:rsidR="008E64EE" w:rsidRPr="00EA7054">
        <w:rPr>
          <w:b/>
          <w:bCs/>
          <w:sz w:val="24"/>
          <w:szCs w:val="24"/>
        </w:rPr>
        <w:t xml:space="preserve">Team </w:t>
      </w:r>
      <w:r w:rsidR="00B114DE" w:rsidRPr="00EA7054">
        <w:rPr>
          <w:b/>
          <w:bCs/>
          <w:sz w:val="24"/>
          <w:szCs w:val="24"/>
        </w:rPr>
        <w:t>Charter</w:t>
      </w:r>
    </w:p>
    <w:p w14:paraId="50994A73" w14:textId="345F9179" w:rsidR="00392716" w:rsidRDefault="00B114DE" w:rsidP="00FF4371">
      <w:pPr>
        <w:spacing w:after="0" w:line="240" w:lineRule="auto"/>
        <w:rPr>
          <w:sz w:val="24"/>
          <w:szCs w:val="24"/>
        </w:rPr>
      </w:pPr>
      <w:r w:rsidRPr="00EA7054">
        <w:rPr>
          <w:sz w:val="24"/>
          <w:szCs w:val="24"/>
        </w:rPr>
        <w:t>Coming to agreement over what people are committing to</w:t>
      </w:r>
      <w:r w:rsidR="004A14D8" w:rsidRPr="00EA7054">
        <w:rPr>
          <w:sz w:val="24"/>
          <w:szCs w:val="24"/>
        </w:rPr>
        <w:t xml:space="preserve"> by being on the core team</w:t>
      </w:r>
      <w:r w:rsidRPr="00EA7054">
        <w:rPr>
          <w:sz w:val="24"/>
          <w:szCs w:val="24"/>
        </w:rPr>
        <w:t xml:space="preserve"> is important. </w:t>
      </w:r>
      <w:r w:rsidR="002D4EE2" w:rsidRPr="00EA7054">
        <w:rPr>
          <w:sz w:val="24"/>
          <w:szCs w:val="24"/>
        </w:rPr>
        <w:t>Discuss everyone’s time</w:t>
      </w:r>
      <w:r w:rsidRPr="00EA7054">
        <w:rPr>
          <w:sz w:val="24"/>
          <w:szCs w:val="24"/>
        </w:rPr>
        <w:t xml:space="preserve"> availability, preferences for roles and responsibilities,</w:t>
      </w:r>
      <w:r w:rsidR="004A14D8" w:rsidRPr="00EA7054">
        <w:rPr>
          <w:sz w:val="24"/>
          <w:szCs w:val="24"/>
        </w:rPr>
        <w:t xml:space="preserve"> other</w:t>
      </w:r>
      <w:r w:rsidRPr="00EA7054">
        <w:rPr>
          <w:sz w:val="24"/>
          <w:szCs w:val="24"/>
        </w:rPr>
        <w:t xml:space="preserve"> </w:t>
      </w:r>
      <w:r w:rsidR="004A14D8" w:rsidRPr="00EA7054">
        <w:rPr>
          <w:sz w:val="24"/>
          <w:szCs w:val="24"/>
        </w:rPr>
        <w:t xml:space="preserve">constraints, </w:t>
      </w:r>
      <w:r w:rsidRPr="00EA7054">
        <w:rPr>
          <w:sz w:val="24"/>
          <w:szCs w:val="24"/>
        </w:rPr>
        <w:t>and capacity</w:t>
      </w:r>
      <w:r w:rsidR="004A14D8" w:rsidRPr="00EA7054">
        <w:rPr>
          <w:sz w:val="24"/>
          <w:szCs w:val="24"/>
        </w:rPr>
        <w:t>. As you undertake specific activities, decide you need to pull in individual contributors to carry out a limited series of tasks.</w:t>
      </w:r>
    </w:p>
    <w:p w14:paraId="515C923E" w14:textId="77777777" w:rsidR="00A2635D" w:rsidRPr="00EA7054" w:rsidRDefault="00A2635D" w:rsidP="00FF437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2340"/>
        <w:gridCol w:w="1890"/>
        <w:gridCol w:w="2970"/>
      </w:tblGrid>
      <w:tr w:rsidR="004A14D8" w:rsidRPr="00216AB2" w14:paraId="2EA69001" w14:textId="62057746" w:rsidTr="00D618E5">
        <w:tc>
          <w:tcPr>
            <w:tcW w:w="1885" w:type="dxa"/>
          </w:tcPr>
          <w:p w14:paraId="04E4EB4D" w14:textId="77777777" w:rsidR="004A14D8" w:rsidRPr="00216AB2" w:rsidRDefault="004A14D8" w:rsidP="00FF4371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340" w:type="dxa"/>
          </w:tcPr>
          <w:p w14:paraId="5D2395DA" w14:textId="77777777" w:rsidR="004A14D8" w:rsidRPr="00216AB2" w:rsidRDefault="004A14D8" w:rsidP="00FF4371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890" w:type="dxa"/>
          </w:tcPr>
          <w:p w14:paraId="3938C4D5" w14:textId="77777777" w:rsidR="004A14D8" w:rsidRPr="00216AB2" w:rsidRDefault="004A14D8" w:rsidP="00FF4371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970" w:type="dxa"/>
          </w:tcPr>
          <w:p w14:paraId="51E3E3CA" w14:textId="4E3147E7" w:rsidR="004A14D8" w:rsidRPr="00216AB2" w:rsidRDefault="004A14D8" w:rsidP="00FF4371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4A14D8" w:rsidRPr="00216AB2" w14:paraId="7E7D3289" w14:textId="329AEB8F" w:rsidTr="00D618E5">
        <w:trPr>
          <w:trHeight w:val="341"/>
        </w:trPr>
        <w:tc>
          <w:tcPr>
            <w:tcW w:w="1885" w:type="dxa"/>
          </w:tcPr>
          <w:p w14:paraId="46EF451D" w14:textId="3EC95DB0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340" w:type="dxa"/>
          </w:tcPr>
          <w:p w14:paraId="643B3FB3" w14:textId="1D4E18D3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890" w:type="dxa"/>
          </w:tcPr>
          <w:p w14:paraId="5007B1E2" w14:textId="67D74AA5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Team lead</w:t>
            </w:r>
          </w:p>
        </w:tc>
        <w:tc>
          <w:tcPr>
            <w:tcW w:w="2970" w:type="dxa"/>
          </w:tcPr>
          <w:p w14:paraId="4DD9A4A0" w14:textId="77777777" w:rsidR="004A14D8" w:rsidRPr="00216AB2" w:rsidRDefault="004A14D8" w:rsidP="00FF4371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Lead team meetings</w:t>
            </w:r>
          </w:p>
          <w:p w14:paraId="52400E9B" w14:textId="58ACEAB9" w:rsidR="004A14D8" w:rsidRPr="00216AB2" w:rsidRDefault="004A14D8" w:rsidP="00FF4371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Submit deliverables</w:t>
            </w:r>
          </w:p>
        </w:tc>
      </w:tr>
      <w:tr w:rsidR="004A14D8" w:rsidRPr="00216AB2" w14:paraId="615F87DA" w14:textId="189ED2F8" w:rsidTr="00D618E5">
        <w:tc>
          <w:tcPr>
            <w:tcW w:w="1885" w:type="dxa"/>
          </w:tcPr>
          <w:p w14:paraId="2408B6FE" w14:textId="7275B704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lastRenderedPageBreak/>
              <w:t>Li Yuan</w:t>
            </w:r>
          </w:p>
        </w:tc>
        <w:tc>
          <w:tcPr>
            <w:tcW w:w="2340" w:type="dxa"/>
          </w:tcPr>
          <w:p w14:paraId="7D61069C" w14:textId="10063055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Youth intern with the city</w:t>
            </w:r>
          </w:p>
        </w:tc>
        <w:tc>
          <w:tcPr>
            <w:tcW w:w="1890" w:type="dxa"/>
          </w:tcPr>
          <w:p w14:paraId="0E4794CC" w14:textId="64522A9B" w:rsidR="004A14D8" w:rsidRPr="00216AB2" w:rsidRDefault="00DB1DE3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</w:p>
        </w:tc>
        <w:tc>
          <w:tcPr>
            <w:tcW w:w="2970" w:type="dxa"/>
          </w:tcPr>
          <w:p w14:paraId="5EAD568E" w14:textId="77777777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</w:p>
          <w:p w14:paraId="6B240EFA" w14:textId="4BB49CCE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Workshop logistics</w:t>
            </w:r>
          </w:p>
        </w:tc>
      </w:tr>
      <w:tr w:rsidR="004A14D8" w:rsidRPr="00216AB2" w14:paraId="182A71A0" w14:textId="4968054E" w:rsidTr="00D618E5">
        <w:tc>
          <w:tcPr>
            <w:tcW w:w="1885" w:type="dxa"/>
          </w:tcPr>
          <w:p w14:paraId="28EB99ED" w14:textId="2512595A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340" w:type="dxa"/>
          </w:tcPr>
          <w:p w14:paraId="717CE9DE" w14:textId="71DE4362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890" w:type="dxa"/>
          </w:tcPr>
          <w:p w14:paraId="6024E282" w14:textId="30D1EA01" w:rsidR="004A14D8" w:rsidRPr="00216AB2" w:rsidRDefault="00DB1DE3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Facilitator</w:t>
            </w:r>
          </w:p>
        </w:tc>
        <w:tc>
          <w:tcPr>
            <w:tcW w:w="2970" w:type="dxa"/>
          </w:tcPr>
          <w:p w14:paraId="02126E9F" w14:textId="6BE5D664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="004A14D8" w:rsidRPr="00216AB2" w14:paraId="2BBA5E3B" w14:textId="37EFA020" w:rsidTr="00D618E5">
        <w:tc>
          <w:tcPr>
            <w:tcW w:w="1885" w:type="dxa"/>
          </w:tcPr>
          <w:p w14:paraId="2F55D2E2" w14:textId="3164D9DA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340" w:type="dxa"/>
          </w:tcPr>
          <w:p w14:paraId="0A87E4B9" w14:textId="395EB4EF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Pastor, Nuestra Señora de los Dolores</w:t>
            </w:r>
          </w:p>
        </w:tc>
        <w:tc>
          <w:tcPr>
            <w:tcW w:w="1890" w:type="dxa"/>
          </w:tcPr>
          <w:p w14:paraId="1A5E3EAA" w14:textId="3AB13FE3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2970" w:type="dxa"/>
          </w:tcPr>
          <w:p w14:paraId="5123916E" w14:textId="77777777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Carry out outreach</w:t>
            </w:r>
          </w:p>
          <w:p w14:paraId="2C96AEBD" w14:textId="5E99FCB6" w:rsidR="004A14D8" w:rsidRPr="00216AB2" w:rsidRDefault="004A14D8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="004A14D8" w:rsidRPr="00216AB2" w14:paraId="4D193082" w14:textId="31527725" w:rsidTr="00D618E5">
        <w:tc>
          <w:tcPr>
            <w:tcW w:w="1885" w:type="dxa"/>
          </w:tcPr>
          <w:p w14:paraId="3DA82E2B" w14:textId="11A3FA9A" w:rsidR="004A14D8" w:rsidRPr="00216AB2" w:rsidRDefault="005A3669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="00F910ED" w:rsidRPr="00216AB2">
              <w:rPr>
                <w:sz w:val="24"/>
                <w:szCs w:val="24"/>
              </w:rPr>
              <w:t xml:space="preserve"> </w:t>
            </w:r>
            <w:r w:rsidRPr="00216AB2">
              <w:rPr>
                <w:sz w:val="24"/>
                <w:szCs w:val="24"/>
              </w:rPr>
              <w:t>S</w:t>
            </w:r>
            <w:r w:rsidR="008C31D0" w:rsidRPr="00216AB2">
              <w:rPr>
                <w:sz w:val="24"/>
                <w:szCs w:val="24"/>
              </w:rPr>
              <w:t>tablinski</w:t>
            </w:r>
          </w:p>
        </w:tc>
        <w:tc>
          <w:tcPr>
            <w:tcW w:w="2340" w:type="dxa"/>
          </w:tcPr>
          <w:p w14:paraId="78000C66" w14:textId="1AC8769E" w:rsidR="004A14D8" w:rsidRPr="00216AB2" w:rsidRDefault="000C13E3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State </w:t>
            </w:r>
            <w:r w:rsidR="0044445F" w:rsidRPr="00216AB2">
              <w:rPr>
                <w:sz w:val="24"/>
                <w:szCs w:val="24"/>
              </w:rPr>
              <w:t>University geography department</w:t>
            </w:r>
          </w:p>
        </w:tc>
        <w:tc>
          <w:tcPr>
            <w:tcW w:w="1890" w:type="dxa"/>
          </w:tcPr>
          <w:p w14:paraId="34E88AA9" w14:textId="158CE992" w:rsidR="004A14D8" w:rsidRPr="00216AB2" w:rsidRDefault="0044445F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Data guru</w:t>
            </w:r>
          </w:p>
        </w:tc>
        <w:tc>
          <w:tcPr>
            <w:tcW w:w="2970" w:type="dxa"/>
          </w:tcPr>
          <w:p w14:paraId="581C348F" w14:textId="14E5A779" w:rsidR="004A14D8" w:rsidRPr="00216AB2" w:rsidRDefault="0044445F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hazards assessment</w:t>
            </w:r>
          </w:p>
        </w:tc>
      </w:tr>
      <w:tr w:rsidR="004A14D8" w:rsidRPr="00216AB2" w14:paraId="4BADF842" w14:textId="595843E6" w:rsidTr="00D618E5">
        <w:tc>
          <w:tcPr>
            <w:tcW w:w="1885" w:type="dxa"/>
          </w:tcPr>
          <w:p w14:paraId="18484E1F" w14:textId="0B7DA02F" w:rsidR="004A14D8" w:rsidRPr="00216AB2" w:rsidRDefault="009A481E" w:rsidP="00FF4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="00F20247" w:rsidRPr="00216AB2">
              <w:rPr>
                <w:sz w:val="24"/>
                <w:szCs w:val="24"/>
              </w:rPr>
              <w:t xml:space="preserve">nya </w:t>
            </w:r>
            <w:r w:rsidR="009E39A0" w:rsidRPr="00216AB2">
              <w:rPr>
                <w:sz w:val="24"/>
                <w:szCs w:val="24"/>
              </w:rPr>
              <w:t>Frost</w:t>
            </w:r>
          </w:p>
        </w:tc>
        <w:tc>
          <w:tcPr>
            <w:tcW w:w="2340" w:type="dxa"/>
          </w:tcPr>
          <w:p w14:paraId="28E9B8B4" w14:textId="49603264" w:rsidR="004A14D8" w:rsidRPr="00216AB2" w:rsidRDefault="00DB1DE3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890" w:type="dxa"/>
          </w:tcPr>
          <w:p w14:paraId="295FA922" w14:textId="73D15C02" w:rsidR="004A14D8" w:rsidRPr="00216AB2" w:rsidRDefault="00DB1DE3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Equity advisor</w:t>
            </w:r>
          </w:p>
        </w:tc>
        <w:tc>
          <w:tcPr>
            <w:tcW w:w="2970" w:type="dxa"/>
          </w:tcPr>
          <w:p w14:paraId="55E84BBA" w14:textId="1E934DC0" w:rsidR="004A14D8" w:rsidRPr="00216AB2" w:rsidRDefault="00DB1DE3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equity assessment</w:t>
            </w:r>
          </w:p>
        </w:tc>
      </w:tr>
      <w:tr w:rsidR="004A14D8" w:rsidRPr="00216AB2" w14:paraId="007B6F5B" w14:textId="5C0D82B2" w:rsidTr="00D618E5">
        <w:trPr>
          <w:trHeight w:val="323"/>
        </w:trPr>
        <w:tc>
          <w:tcPr>
            <w:tcW w:w="1885" w:type="dxa"/>
          </w:tcPr>
          <w:p w14:paraId="0DAFEE4B" w14:textId="496159A1" w:rsidR="004A14D8" w:rsidRPr="00216AB2" w:rsidRDefault="00AD0A25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="00EF4931" w:rsidRPr="00216AB2">
              <w:rPr>
                <w:sz w:val="24"/>
                <w:szCs w:val="24"/>
              </w:rPr>
              <w:t>Miller-Ashburn</w:t>
            </w:r>
          </w:p>
        </w:tc>
        <w:tc>
          <w:tcPr>
            <w:tcW w:w="2340" w:type="dxa"/>
          </w:tcPr>
          <w:p w14:paraId="31556A78" w14:textId="0B156F23" w:rsidR="004A14D8" w:rsidRPr="00216AB2" w:rsidRDefault="000E47A7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890" w:type="dxa"/>
          </w:tcPr>
          <w:p w14:paraId="34E2526A" w14:textId="505E8569" w:rsidR="004A14D8" w:rsidRPr="00216AB2" w:rsidRDefault="00DC4C83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Resilience analyst</w:t>
            </w:r>
          </w:p>
        </w:tc>
        <w:tc>
          <w:tcPr>
            <w:tcW w:w="2970" w:type="dxa"/>
          </w:tcPr>
          <w:p w14:paraId="698077A9" w14:textId="25469F85" w:rsidR="004A14D8" w:rsidRPr="00216AB2" w:rsidRDefault="000E47A7" w:rsidP="00FF437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resilient systems assessment</w:t>
            </w:r>
          </w:p>
        </w:tc>
      </w:tr>
      <w:tr w:rsidR="004A14D8" w:rsidRPr="00216AB2" w14:paraId="1472933F" w14:textId="5485228B" w:rsidTr="00D618E5">
        <w:tc>
          <w:tcPr>
            <w:tcW w:w="1885" w:type="dxa"/>
          </w:tcPr>
          <w:p w14:paraId="1E4B0A63" w14:textId="77777777" w:rsidR="004A14D8" w:rsidRDefault="004A14D8" w:rsidP="00FF4371">
            <w:pPr>
              <w:rPr>
                <w:sz w:val="24"/>
                <w:szCs w:val="24"/>
              </w:rPr>
            </w:pPr>
          </w:p>
          <w:p w14:paraId="021AD6E2" w14:textId="7CBA9DF7" w:rsidR="00FD5EE7" w:rsidRPr="00216AB2" w:rsidRDefault="00FD5EE7" w:rsidP="00FF4371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5AB25BF0" w14:textId="77777777" w:rsidR="004A14D8" w:rsidRPr="00216AB2" w:rsidRDefault="004A14D8" w:rsidP="00FF4371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77DFD1B" w14:textId="77777777" w:rsidR="004A14D8" w:rsidRPr="00216AB2" w:rsidRDefault="004A14D8" w:rsidP="00FF4371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0763A30B" w14:textId="77777777" w:rsidR="004A14D8" w:rsidRPr="00216AB2" w:rsidRDefault="004A14D8" w:rsidP="00FF4371">
            <w:pPr>
              <w:rPr>
                <w:sz w:val="24"/>
                <w:szCs w:val="24"/>
              </w:rPr>
            </w:pPr>
          </w:p>
        </w:tc>
      </w:tr>
    </w:tbl>
    <w:p w14:paraId="6BC01033" w14:textId="32203884" w:rsidR="00C239CF" w:rsidRDefault="00C239CF" w:rsidP="00FF4371">
      <w:pPr>
        <w:spacing w:after="0" w:line="240" w:lineRule="auto"/>
        <w:rPr>
          <w:b/>
          <w:bCs/>
        </w:rPr>
      </w:pPr>
    </w:p>
    <w:p w14:paraId="4C371FB3" w14:textId="2A70D05F" w:rsidR="0039310E" w:rsidRDefault="0039310E" w:rsidP="00FF4371">
      <w:pPr>
        <w:pStyle w:val="Heading2"/>
        <w:spacing w:before="0" w:line="240" w:lineRule="auto"/>
      </w:pPr>
      <w:r>
        <w:t xml:space="preserve">What to </w:t>
      </w:r>
      <w:r w:rsidR="004642ED">
        <w:t>D</w:t>
      </w:r>
      <w:r>
        <w:t xml:space="preserve">o </w:t>
      </w:r>
      <w:r w:rsidR="004642ED">
        <w:t>N</w:t>
      </w:r>
      <w:r>
        <w:t>ext</w:t>
      </w:r>
    </w:p>
    <w:p w14:paraId="79C7E440" w14:textId="77777777" w:rsidR="000D24A3" w:rsidRPr="000D24A3" w:rsidRDefault="0039310E" w:rsidP="00FF43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you have prepared your project plan, you will reflect on the process and make any adjustments needed to your plan. </w:t>
      </w:r>
    </w:p>
    <w:p w14:paraId="1924F752" w14:textId="0EFD282A" w:rsidR="00C239CF" w:rsidRDefault="00C239CF">
      <w:pPr>
        <w:rPr>
          <w:b/>
          <w:bCs/>
        </w:rPr>
      </w:pPr>
    </w:p>
    <w:p w14:paraId="7EA8E5DD" w14:textId="77777777" w:rsidR="00C239CF" w:rsidRDefault="00C239CF" w:rsidP="008E64EE">
      <w:pPr>
        <w:rPr>
          <w:b/>
          <w:bCs/>
        </w:rPr>
        <w:sectPr w:rsidR="00C239C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57B84" w14:textId="77777777" w:rsidR="00024CB1" w:rsidRDefault="00024CB1" w:rsidP="008E64EE">
      <w:pPr>
        <w:rPr>
          <w:b/>
          <w:bCs/>
        </w:rPr>
      </w:pPr>
    </w:p>
    <w:p w14:paraId="27AC8AF6" w14:textId="422ED9B3" w:rsidR="008E64EE" w:rsidRDefault="00C22DEB" w:rsidP="00024CB1">
      <w:pPr>
        <w:pStyle w:val="Heading2"/>
      </w:pPr>
      <w:r>
        <w:t>Examples</w:t>
      </w:r>
    </w:p>
    <w:p w14:paraId="51114854" w14:textId="30875DE0" w:rsidR="00625CE3" w:rsidRDefault="00625CE3" w:rsidP="008E64EE">
      <w:pPr>
        <w:rPr>
          <w:highlight w:val="cyan"/>
        </w:rPr>
      </w:pPr>
    </w:p>
    <w:tbl>
      <w:tblPr>
        <w:tblW w:w="4986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1"/>
        <w:gridCol w:w="1478"/>
        <w:gridCol w:w="1562"/>
        <w:gridCol w:w="1678"/>
        <w:gridCol w:w="1611"/>
        <w:gridCol w:w="1678"/>
        <w:gridCol w:w="1678"/>
        <w:gridCol w:w="1694"/>
      </w:tblGrid>
      <w:tr w:rsidR="00C35099" w:rsidRPr="008C0FA2" w14:paraId="12BF55D1" w14:textId="77777777" w:rsidTr="00C35099">
        <w:trPr>
          <w:trHeight w:val="543"/>
          <w:tblHeader/>
          <w:jc w:val="center"/>
        </w:trPr>
        <w:tc>
          <w:tcPr>
            <w:tcW w:w="593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0AA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Lead Organizations</w:t>
            </w:r>
          </w:p>
        </w:tc>
        <w:tc>
          <w:tcPr>
            <w:tcW w:w="562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EA0F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ERB fits into existing </w:t>
            </w:r>
          </w:p>
        </w:tc>
        <w:tc>
          <w:tcPr>
            <w:tcW w:w="592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4C2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Goals for using ERB</w:t>
            </w:r>
          </w:p>
        </w:tc>
        <w:tc>
          <w:tcPr>
            <w:tcW w:w="3253" w:type="pct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0F40D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Activity Selection (√ = included some or all; O = skipped)</w:t>
            </w:r>
          </w:p>
        </w:tc>
      </w:tr>
      <w:tr w:rsidR="00D73F38" w:rsidRPr="008C0FA2" w14:paraId="5119A544" w14:textId="77777777" w:rsidTr="00C35099">
        <w:trPr>
          <w:trHeight w:val="692"/>
          <w:tblHeader/>
          <w:jc w:val="center"/>
        </w:trPr>
        <w:tc>
          <w:tcPr>
            <w:tcW w:w="593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14BE42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77C92F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1F160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CD8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Getting Started</w:t>
            </w:r>
          </w:p>
        </w:tc>
        <w:tc>
          <w:tcPr>
            <w:tcW w:w="70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59C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Engage Community</w:t>
            </w:r>
          </w:p>
        </w:tc>
        <w:tc>
          <w:tcPr>
            <w:tcW w:w="63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A0F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Identify Hazards &amp; Equity Issues </w:t>
            </w:r>
          </w:p>
        </w:tc>
        <w:tc>
          <w:tcPr>
            <w:tcW w:w="63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B3A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Assess Resilience</w:t>
            </w:r>
          </w:p>
        </w:tc>
        <w:tc>
          <w:tcPr>
            <w:tcW w:w="6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9929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Take Action</w:t>
            </w:r>
          </w:p>
        </w:tc>
      </w:tr>
      <w:tr w:rsidR="00D73F38" w:rsidRPr="008C0FA2" w14:paraId="46F3B5F5" w14:textId="77777777" w:rsidTr="00C35099">
        <w:trPr>
          <w:trHeight w:val="578"/>
          <w:jc w:val="center"/>
        </w:trPr>
        <w:tc>
          <w:tcPr>
            <w:tcW w:w="593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606B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EPA Regional staff &amp; community organization</w:t>
            </w:r>
          </w:p>
        </w:tc>
        <w:tc>
          <w:tcPr>
            <w:tcW w:w="562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1E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Emergency preparedness planning</w:t>
            </w:r>
          </w:p>
        </w:tc>
        <w:tc>
          <w:tcPr>
            <w:tcW w:w="592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D4D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hazards, environmental justice issues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B6B87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8F23D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99E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AC9B9" w14:textId="77777777" w:rsidR="008C0FA2" w:rsidRPr="008C0FA2" w:rsidRDefault="008C0FA2" w:rsidP="008C0FA2">
            <w:pPr>
              <w:numPr>
                <w:ilvl w:val="0"/>
                <w:numId w:val="24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AAA0" w14:textId="77777777" w:rsidR="008C0FA2" w:rsidRPr="008C0FA2" w:rsidRDefault="008C0FA2" w:rsidP="008C0FA2">
            <w:pPr>
              <w:numPr>
                <w:ilvl w:val="0"/>
                <w:numId w:val="25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D73F38" w:rsidRPr="008C0FA2" w14:paraId="7F277988" w14:textId="77777777" w:rsidTr="00C35099">
        <w:trPr>
          <w:trHeight w:val="1408"/>
          <w:jc w:val="center"/>
        </w:trPr>
        <w:tc>
          <w:tcPr>
            <w:tcW w:w="593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985F5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E05D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3BBC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F952" w14:textId="4C9B44FE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  <w:r w:rsidR="00C35099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activities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47675" w14:textId="4C44627E" w:rsidR="008C0FA2" w:rsidRDefault="00C35099" w:rsidP="008C0FA2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Diagram </w:t>
            </w:r>
            <w:r w:rsidR="008C0FA2"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Community connections </w:t>
            </w:r>
          </w:p>
          <w:p w14:paraId="76835E9A" w14:textId="39D2E7BE" w:rsidR="00C35099" w:rsidRDefault="00C35099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B112715" w14:textId="76A04AE8" w:rsidR="00C35099" w:rsidRPr="008C0FA2" w:rsidRDefault="00C35099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Community</w:t>
            </w:r>
          </w:p>
          <w:p w14:paraId="1D31652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Engagement plan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1A225" w14:textId="08ED3CA2" w:rsidR="008C0FA2" w:rsidRPr="008C0FA2" w:rsidRDefault="00C35099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Hazards </w:t>
            </w:r>
            <w:r w:rsidR="008C0FA2"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620A510A" w14:textId="77777777" w:rsidR="00C35099" w:rsidRDefault="00C35099" w:rsidP="008C0FA2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</w:p>
          <w:p w14:paraId="58B62248" w14:textId="789E2242" w:rsidR="008C0FA2" w:rsidRPr="008C0FA2" w:rsidRDefault="00C35099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Collect </w:t>
            </w:r>
            <w:r w:rsidR="008C0FA2"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Hazards 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Data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0E0" w14:textId="2AF5BD9A" w:rsidR="008C0FA2" w:rsidRPr="008C0FA2" w:rsidRDefault="00C35099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Define Action Areas</w:t>
            </w:r>
          </w:p>
        </w:tc>
        <w:tc>
          <w:tcPr>
            <w:tcW w:w="6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A50B7" w14:textId="6A645323" w:rsidR="008C0FA2" w:rsidRPr="008C0FA2" w:rsidRDefault="00C35099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[beyond scope]</w:t>
            </w:r>
          </w:p>
        </w:tc>
      </w:tr>
      <w:tr w:rsidR="00D73F38" w:rsidRPr="008C0FA2" w14:paraId="4C012150" w14:textId="77777777" w:rsidTr="00C35099">
        <w:trPr>
          <w:trHeight w:val="554"/>
          <w:jc w:val="center"/>
        </w:trPr>
        <w:tc>
          <w:tcPr>
            <w:tcW w:w="593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E5CC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Local environmental organization</w:t>
            </w:r>
          </w:p>
        </w:tc>
        <w:tc>
          <w:tcPr>
            <w:tcW w:w="562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25D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Watershed resilience planning</w:t>
            </w:r>
          </w:p>
        </w:tc>
        <w:tc>
          <w:tcPr>
            <w:tcW w:w="592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844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Include equity in resilience plan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E7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1484" w14:textId="77777777" w:rsidR="008C0FA2" w:rsidRPr="008C0FA2" w:rsidRDefault="008C0FA2" w:rsidP="008C0FA2">
            <w:pPr>
              <w:numPr>
                <w:ilvl w:val="0"/>
                <w:numId w:val="26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F921" w14:textId="77777777" w:rsidR="008C0FA2" w:rsidRPr="008C0FA2" w:rsidRDefault="008C0FA2" w:rsidP="008C0FA2">
            <w:pPr>
              <w:numPr>
                <w:ilvl w:val="0"/>
                <w:numId w:val="27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0240E" w14:textId="77777777" w:rsidR="008C0FA2" w:rsidRPr="008C0FA2" w:rsidRDefault="008C0FA2" w:rsidP="008C0FA2">
            <w:pPr>
              <w:numPr>
                <w:ilvl w:val="0"/>
                <w:numId w:val="28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085A" w14:textId="77777777" w:rsidR="008C0FA2" w:rsidRPr="008C0FA2" w:rsidRDefault="008C0FA2" w:rsidP="008C0FA2">
            <w:pPr>
              <w:numPr>
                <w:ilvl w:val="0"/>
                <w:numId w:val="29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D73F38" w:rsidRPr="008C0FA2" w14:paraId="09FD73B5" w14:textId="77777777" w:rsidTr="00C35099">
        <w:trPr>
          <w:trHeight w:val="1278"/>
          <w:jc w:val="center"/>
        </w:trPr>
        <w:tc>
          <w:tcPr>
            <w:tcW w:w="593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67D1E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EB7A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74D3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961A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 a work plan and team]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38854" w14:textId="57C36D85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</w:t>
            </w:r>
            <w:r w:rsidR="00C35099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strong relationships with local constituencies]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E9EBC" w14:textId="77777777" w:rsidR="00C35099" w:rsidRDefault="00C35099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</w:t>
            </w:r>
          </w:p>
          <w:p w14:paraId="4251B764" w14:textId="0B7AD8DF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5C48CEDE" w14:textId="77777777" w:rsid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</w:p>
          <w:p w14:paraId="022413BB" w14:textId="6E40F2D1" w:rsidR="00C35099" w:rsidRPr="008C0FA2" w:rsidRDefault="00C35099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Participatory Mapping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B09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[Limited technical capacity, time]</w:t>
            </w:r>
          </w:p>
        </w:tc>
        <w:tc>
          <w:tcPr>
            <w:tcW w:w="6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491E3" w14:textId="1C50D051" w:rsidR="008C0FA2" w:rsidRPr="008C0FA2" w:rsidRDefault="00C35099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Monitoring Plan</w:t>
            </w:r>
          </w:p>
        </w:tc>
      </w:tr>
      <w:tr w:rsidR="00D73F38" w:rsidRPr="008C0FA2" w14:paraId="4F071002" w14:textId="77777777" w:rsidTr="00C35099">
        <w:trPr>
          <w:trHeight w:val="840"/>
          <w:jc w:val="center"/>
        </w:trPr>
        <w:tc>
          <w:tcPr>
            <w:tcW w:w="593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C89B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County emergency manager</w:t>
            </w:r>
          </w:p>
        </w:tc>
        <w:tc>
          <w:tcPr>
            <w:tcW w:w="562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378F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 mitigation plan update</w:t>
            </w:r>
          </w:p>
        </w:tc>
        <w:tc>
          <w:tcPr>
            <w:tcW w:w="592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9344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Incorporate lessons learned from COVID-19 pandemic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66A26" w14:textId="77777777" w:rsidR="008C0FA2" w:rsidRPr="003A283A" w:rsidRDefault="008C0FA2" w:rsidP="008C0FA2">
            <w:pPr>
              <w:numPr>
                <w:ilvl w:val="0"/>
                <w:numId w:val="30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2E0B0" w14:textId="7470FCEB" w:rsidR="00D73F38" w:rsidRPr="003A283A" w:rsidRDefault="00D73F38" w:rsidP="003A283A">
            <w:pPr>
              <w:pStyle w:val="ListParagraph"/>
              <w:spacing w:after="0" w:line="240" w:lineRule="auto"/>
              <w:ind w:left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Courier New" w:cstheme="minorHAnsi"/>
                <w:sz w:val="24"/>
                <w:szCs w:val="24"/>
              </w:rPr>
              <w:t>o</w:t>
            </w:r>
            <w:r w:rsidRPr="003A283A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then </w:t>
            </w:r>
            <w:r w:rsidRPr="003A283A">
              <w:rPr>
                <w:rFonts w:ascii="Wingdings" w:eastAsia="Wingdings" w:hAnsi="Wingdings" w:cs="Wingdings"/>
                <w:sz w:val="24"/>
                <w:szCs w:val="24"/>
              </w:rPr>
              <w:t>ü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29236" w14:textId="77777777" w:rsidR="008C0FA2" w:rsidRPr="003A283A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E607" w14:textId="77777777" w:rsidR="008C0FA2" w:rsidRPr="003A283A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6E2B" w14:textId="77777777" w:rsidR="008C0FA2" w:rsidRPr="003A283A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</w:tr>
      <w:tr w:rsidR="00D73F38" w:rsidRPr="008C0FA2" w14:paraId="3D505DFE" w14:textId="77777777" w:rsidTr="00C35099">
        <w:trPr>
          <w:trHeight w:val="1909"/>
          <w:jc w:val="center"/>
        </w:trPr>
        <w:tc>
          <w:tcPr>
            <w:tcW w:w="593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DF2E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5C10B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F8ED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BFA7E" w14:textId="63546E3E" w:rsidR="008C0FA2" w:rsidRDefault="008C0FA2" w:rsidP="00C35099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Select goals &amp; activities</w:t>
            </w:r>
          </w:p>
          <w:p w14:paraId="391630EB" w14:textId="77777777" w:rsidR="00C35099" w:rsidRPr="008C0FA2" w:rsidRDefault="00C35099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7B5B8FF" w14:textId="77777777" w:rsidR="008C0FA2" w:rsidRPr="008C0FA2" w:rsidRDefault="008C0FA2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Create project plan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6FB" w14:textId="286EB301" w:rsidR="008C0FA2" w:rsidRPr="008C0FA2" w:rsidRDefault="008C0FA2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[Initially hesitant due to time; revisited after it emerged as a priority]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6DD6E" w14:textId="2394A1A0" w:rsidR="008C0FA2" w:rsidRPr="008C0FA2" w:rsidRDefault="00C35099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 activities</w:t>
            </w:r>
          </w:p>
        </w:tc>
        <w:tc>
          <w:tcPr>
            <w:tcW w:w="63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83A1F" w14:textId="77777777" w:rsidR="00C35099" w:rsidRDefault="00C35099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Disaster role play</w:t>
            </w:r>
          </w:p>
          <w:p w14:paraId="367E20D0" w14:textId="77777777" w:rsidR="00C35099" w:rsidRDefault="00C35099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0699907" w14:textId="2925617E" w:rsidR="00C35099" w:rsidRPr="008C0FA2" w:rsidRDefault="00C35099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Brainstorm actions</w:t>
            </w:r>
          </w:p>
        </w:tc>
        <w:tc>
          <w:tcPr>
            <w:tcW w:w="6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4BB40" w14:textId="38D75A57" w:rsidR="008C0FA2" w:rsidRPr="008C0FA2" w:rsidRDefault="00C35099" w:rsidP="00C3509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Implementation Worksheet</w:t>
            </w:r>
          </w:p>
        </w:tc>
      </w:tr>
    </w:tbl>
    <w:p w14:paraId="40969E65" w14:textId="77777777" w:rsidR="00216AB2" w:rsidRPr="00216AB2" w:rsidRDefault="00216AB2" w:rsidP="005A5F58">
      <w:pPr>
        <w:rPr>
          <w:sz w:val="24"/>
          <w:szCs w:val="24"/>
        </w:rPr>
      </w:pPr>
    </w:p>
    <w:sectPr w:rsidR="00216AB2" w:rsidRP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CA3D" w14:textId="77777777" w:rsidR="00E64165" w:rsidRDefault="00E64165" w:rsidP="00F7082C">
      <w:pPr>
        <w:spacing w:after="0" w:line="240" w:lineRule="auto"/>
      </w:pPr>
      <w:r>
        <w:separator/>
      </w:r>
    </w:p>
  </w:endnote>
  <w:endnote w:type="continuationSeparator" w:id="0">
    <w:p w14:paraId="2CB74F37" w14:textId="77777777" w:rsidR="00E64165" w:rsidRDefault="00E64165" w:rsidP="00F7082C">
      <w:pPr>
        <w:spacing w:after="0" w:line="240" w:lineRule="auto"/>
      </w:pPr>
      <w:r>
        <w:continuationSeparator/>
      </w:r>
    </w:p>
  </w:endnote>
  <w:endnote w:type="continuationNotice" w:id="1">
    <w:p w14:paraId="75320F73" w14:textId="77777777" w:rsidR="00E64165" w:rsidRDefault="00E641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C472" w14:textId="77777777" w:rsidR="00E64165" w:rsidRDefault="00E64165" w:rsidP="00F7082C">
      <w:pPr>
        <w:spacing w:after="0" w:line="240" w:lineRule="auto"/>
      </w:pPr>
      <w:r>
        <w:separator/>
      </w:r>
    </w:p>
  </w:footnote>
  <w:footnote w:type="continuationSeparator" w:id="0">
    <w:p w14:paraId="5171A1C3" w14:textId="77777777" w:rsidR="00E64165" w:rsidRDefault="00E64165" w:rsidP="00F7082C">
      <w:pPr>
        <w:spacing w:after="0" w:line="240" w:lineRule="auto"/>
      </w:pPr>
      <w:r>
        <w:continuationSeparator/>
      </w:r>
    </w:p>
  </w:footnote>
  <w:footnote w:type="continuationNotice" w:id="1">
    <w:p w14:paraId="2EF8E352" w14:textId="77777777" w:rsidR="00E64165" w:rsidRDefault="00E641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ED4" w14:textId="23586D15" w:rsidR="00F7082C" w:rsidRDefault="008C0693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A13AA"/>
    <w:multiLevelType w:val="hybridMultilevel"/>
    <w:tmpl w:val="E6F84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47684"/>
    <w:multiLevelType w:val="hybridMultilevel"/>
    <w:tmpl w:val="8940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B7D66"/>
    <w:multiLevelType w:val="hybridMultilevel"/>
    <w:tmpl w:val="67BE5C0A"/>
    <w:lvl w:ilvl="0" w:tplc="AB520B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40570"/>
    <w:multiLevelType w:val="hybridMultilevel"/>
    <w:tmpl w:val="70F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12F31"/>
    <w:multiLevelType w:val="hybridMultilevel"/>
    <w:tmpl w:val="41BE6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968F1"/>
    <w:multiLevelType w:val="hybridMultilevel"/>
    <w:tmpl w:val="86585F6C"/>
    <w:lvl w:ilvl="0" w:tplc="0F207F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F7B0D"/>
    <w:multiLevelType w:val="hybridMultilevel"/>
    <w:tmpl w:val="FBB84DC4"/>
    <w:lvl w:ilvl="0" w:tplc="ACE0BF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2D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A17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B4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6DD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2A9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2B2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2BD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2AA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31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3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136">
    <w:abstractNumId w:val="11"/>
  </w:num>
  <w:num w:numId="2" w16cid:durableId="1689136537">
    <w:abstractNumId w:val="27"/>
  </w:num>
  <w:num w:numId="3" w16cid:durableId="1104573092">
    <w:abstractNumId w:val="28"/>
  </w:num>
  <w:num w:numId="4" w16cid:durableId="2013873957">
    <w:abstractNumId w:val="21"/>
  </w:num>
  <w:num w:numId="5" w16cid:durableId="1574968582">
    <w:abstractNumId w:val="24"/>
  </w:num>
  <w:num w:numId="6" w16cid:durableId="1960066191">
    <w:abstractNumId w:val="33"/>
  </w:num>
  <w:num w:numId="7" w16cid:durableId="838229158">
    <w:abstractNumId w:val="20"/>
  </w:num>
  <w:num w:numId="8" w16cid:durableId="88015128">
    <w:abstractNumId w:val="26"/>
  </w:num>
  <w:num w:numId="9" w16cid:durableId="1505319482">
    <w:abstractNumId w:val="35"/>
  </w:num>
  <w:num w:numId="10" w16cid:durableId="391195470">
    <w:abstractNumId w:val="9"/>
  </w:num>
  <w:num w:numId="11" w16cid:durableId="2134445341">
    <w:abstractNumId w:val="16"/>
  </w:num>
  <w:num w:numId="12" w16cid:durableId="1971012962">
    <w:abstractNumId w:val="19"/>
  </w:num>
  <w:num w:numId="13" w16cid:durableId="1438913841">
    <w:abstractNumId w:val="2"/>
  </w:num>
  <w:num w:numId="14" w16cid:durableId="835847141">
    <w:abstractNumId w:val="7"/>
  </w:num>
  <w:num w:numId="15" w16cid:durableId="1880776788">
    <w:abstractNumId w:val="25"/>
  </w:num>
  <w:num w:numId="16" w16cid:durableId="183635819">
    <w:abstractNumId w:val="12"/>
  </w:num>
  <w:num w:numId="17" w16cid:durableId="2035761669">
    <w:abstractNumId w:val="18"/>
  </w:num>
  <w:num w:numId="18" w16cid:durableId="42022451">
    <w:abstractNumId w:val="3"/>
  </w:num>
  <w:num w:numId="19" w16cid:durableId="208566543">
    <w:abstractNumId w:val="4"/>
  </w:num>
  <w:num w:numId="20" w16cid:durableId="236214394">
    <w:abstractNumId w:val="6"/>
  </w:num>
  <w:num w:numId="21" w16cid:durableId="531772895">
    <w:abstractNumId w:val="1"/>
  </w:num>
  <w:num w:numId="22" w16cid:durableId="2000033205">
    <w:abstractNumId w:val="30"/>
  </w:num>
  <w:num w:numId="23" w16cid:durableId="1984003345">
    <w:abstractNumId w:val="0"/>
  </w:num>
  <w:num w:numId="24" w16cid:durableId="1336684290">
    <w:abstractNumId w:val="23"/>
  </w:num>
  <w:num w:numId="25" w16cid:durableId="270286122">
    <w:abstractNumId w:val="29"/>
  </w:num>
  <w:num w:numId="26" w16cid:durableId="1151555846">
    <w:abstractNumId w:val="8"/>
  </w:num>
  <w:num w:numId="27" w16cid:durableId="364869465">
    <w:abstractNumId w:val="14"/>
  </w:num>
  <w:num w:numId="28" w16cid:durableId="1419208920">
    <w:abstractNumId w:val="5"/>
  </w:num>
  <w:num w:numId="29" w16cid:durableId="1888713548">
    <w:abstractNumId w:val="34"/>
  </w:num>
  <w:num w:numId="30" w16cid:durableId="1448549679">
    <w:abstractNumId w:val="31"/>
  </w:num>
  <w:num w:numId="31" w16cid:durableId="1250508789">
    <w:abstractNumId w:val="32"/>
  </w:num>
  <w:num w:numId="32" w16cid:durableId="1545217671">
    <w:abstractNumId w:val="22"/>
  </w:num>
  <w:num w:numId="33" w16cid:durableId="1418483922">
    <w:abstractNumId w:val="15"/>
  </w:num>
  <w:num w:numId="34" w16cid:durableId="1609971933">
    <w:abstractNumId w:val="10"/>
  </w:num>
  <w:num w:numId="35" w16cid:durableId="1353726090">
    <w:abstractNumId w:val="13"/>
  </w:num>
  <w:num w:numId="36" w16cid:durableId="11222678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LZyXQfDLwXC6zQUp5asNN32kaiHRlgwC3P8vX5jQx2o0wnjIU8aTc9Cnur27v6El2ovvKhB7KBB8h8p+GLNww==" w:salt="IKgYUhxMX2K1n0EZ+P62Jg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2218F"/>
    <w:rsid w:val="000238C6"/>
    <w:rsid w:val="00024CB1"/>
    <w:rsid w:val="00037590"/>
    <w:rsid w:val="000379BC"/>
    <w:rsid w:val="00046B6B"/>
    <w:rsid w:val="000500EE"/>
    <w:rsid w:val="00050BC8"/>
    <w:rsid w:val="00075C12"/>
    <w:rsid w:val="00093066"/>
    <w:rsid w:val="000B019D"/>
    <w:rsid w:val="000B2A67"/>
    <w:rsid w:val="000C13E3"/>
    <w:rsid w:val="000C2758"/>
    <w:rsid w:val="000C736A"/>
    <w:rsid w:val="000D24A3"/>
    <w:rsid w:val="000D5D35"/>
    <w:rsid w:val="000E0F13"/>
    <w:rsid w:val="000E47A7"/>
    <w:rsid w:val="00102B93"/>
    <w:rsid w:val="0010453F"/>
    <w:rsid w:val="00107991"/>
    <w:rsid w:val="0013002B"/>
    <w:rsid w:val="0014330C"/>
    <w:rsid w:val="00143C20"/>
    <w:rsid w:val="001577AC"/>
    <w:rsid w:val="00165226"/>
    <w:rsid w:val="00177945"/>
    <w:rsid w:val="001779B7"/>
    <w:rsid w:val="00182EB3"/>
    <w:rsid w:val="001A1EBA"/>
    <w:rsid w:val="001A3FA8"/>
    <w:rsid w:val="001D5C95"/>
    <w:rsid w:val="001F7091"/>
    <w:rsid w:val="00202415"/>
    <w:rsid w:val="00216AB2"/>
    <w:rsid w:val="002375C0"/>
    <w:rsid w:val="002515C8"/>
    <w:rsid w:val="00255475"/>
    <w:rsid w:val="00255941"/>
    <w:rsid w:val="002650DD"/>
    <w:rsid w:val="002735FC"/>
    <w:rsid w:val="00280900"/>
    <w:rsid w:val="00291C16"/>
    <w:rsid w:val="00292619"/>
    <w:rsid w:val="002A7C6F"/>
    <w:rsid w:val="002B343F"/>
    <w:rsid w:val="002C19DE"/>
    <w:rsid w:val="002D1947"/>
    <w:rsid w:val="002D4EE2"/>
    <w:rsid w:val="002D698A"/>
    <w:rsid w:val="002D7474"/>
    <w:rsid w:val="002E15EC"/>
    <w:rsid w:val="002E1BCE"/>
    <w:rsid w:val="002E26F5"/>
    <w:rsid w:val="002F72F7"/>
    <w:rsid w:val="00313B81"/>
    <w:rsid w:val="00314540"/>
    <w:rsid w:val="00315CA8"/>
    <w:rsid w:val="00324087"/>
    <w:rsid w:val="00351554"/>
    <w:rsid w:val="00366AE9"/>
    <w:rsid w:val="00375F42"/>
    <w:rsid w:val="0038384C"/>
    <w:rsid w:val="00392241"/>
    <w:rsid w:val="003923E6"/>
    <w:rsid w:val="00392716"/>
    <w:rsid w:val="0039310E"/>
    <w:rsid w:val="003A07F6"/>
    <w:rsid w:val="003A283A"/>
    <w:rsid w:val="003A732B"/>
    <w:rsid w:val="003B131C"/>
    <w:rsid w:val="003B4DA4"/>
    <w:rsid w:val="003C60E5"/>
    <w:rsid w:val="003D419D"/>
    <w:rsid w:val="003D438E"/>
    <w:rsid w:val="003E381F"/>
    <w:rsid w:val="003F2A65"/>
    <w:rsid w:val="003F2FEF"/>
    <w:rsid w:val="003F456E"/>
    <w:rsid w:val="00404034"/>
    <w:rsid w:val="00404071"/>
    <w:rsid w:val="004043CC"/>
    <w:rsid w:val="00415694"/>
    <w:rsid w:val="00416A37"/>
    <w:rsid w:val="00420763"/>
    <w:rsid w:val="004432AF"/>
    <w:rsid w:val="0044445F"/>
    <w:rsid w:val="004452F9"/>
    <w:rsid w:val="004642ED"/>
    <w:rsid w:val="00465096"/>
    <w:rsid w:val="00474F66"/>
    <w:rsid w:val="004757DB"/>
    <w:rsid w:val="004820C2"/>
    <w:rsid w:val="00485C0E"/>
    <w:rsid w:val="00491733"/>
    <w:rsid w:val="0049390F"/>
    <w:rsid w:val="00494181"/>
    <w:rsid w:val="00497AFB"/>
    <w:rsid w:val="004A14D8"/>
    <w:rsid w:val="004C16C2"/>
    <w:rsid w:val="004E0A80"/>
    <w:rsid w:val="004E0B8E"/>
    <w:rsid w:val="004F4284"/>
    <w:rsid w:val="004F67F4"/>
    <w:rsid w:val="005237FE"/>
    <w:rsid w:val="005549CE"/>
    <w:rsid w:val="00556E7C"/>
    <w:rsid w:val="005729F0"/>
    <w:rsid w:val="005A3669"/>
    <w:rsid w:val="005A3D98"/>
    <w:rsid w:val="005A5F58"/>
    <w:rsid w:val="005A5FFB"/>
    <w:rsid w:val="005B1E22"/>
    <w:rsid w:val="005C2008"/>
    <w:rsid w:val="005C7C0F"/>
    <w:rsid w:val="005C7C1E"/>
    <w:rsid w:val="005D13A7"/>
    <w:rsid w:val="005D69A4"/>
    <w:rsid w:val="005E21B1"/>
    <w:rsid w:val="005E6B06"/>
    <w:rsid w:val="005F2088"/>
    <w:rsid w:val="00611D37"/>
    <w:rsid w:val="0062033B"/>
    <w:rsid w:val="00621A8C"/>
    <w:rsid w:val="00625CE3"/>
    <w:rsid w:val="00636664"/>
    <w:rsid w:val="00645A47"/>
    <w:rsid w:val="00662863"/>
    <w:rsid w:val="00674433"/>
    <w:rsid w:val="00675B82"/>
    <w:rsid w:val="00683E93"/>
    <w:rsid w:val="00686DA3"/>
    <w:rsid w:val="00691061"/>
    <w:rsid w:val="006A2797"/>
    <w:rsid w:val="006E0F87"/>
    <w:rsid w:val="006E32EB"/>
    <w:rsid w:val="006F63C3"/>
    <w:rsid w:val="0070318C"/>
    <w:rsid w:val="0071329B"/>
    <w:rsid w:val="0071451F"/>
    <w:rsid w:val="00724F6A"/>
    <w:rsid w:val="00733C21"/>
    <w:rsid w:val="0075402C"/>
    <w:rsid w:val="00760830"/>
    <w:rsid w:val="00761EB1"/>
    <w:rsid w:val="0076341E"/>
    <w:rsid w:val="0077271B"/>
    <w:rsid w:val="00773E43"/>
    <w:rsid w:val="007810F5"/>
    <w:rsid w:val="00781CA3"/>
    <w:rsid w:val="00784A0E"/>
    <w:rsid w:val="0079463A"/>
    <w:rsid w:val="007A1593"/>
    <w:rsid w:val="007A18EB"/>
    <w:rsid w:val="007A516F"/>
    <w:rsid w:val="007B6109"/>
    <w:rsid w:val="007C1E29"/>
    <w:rsid w:val="007D43E5"/>
    <w:rsid w:val="007D7E92"/>
    <w:rsid w:val="007E7E59"/>
    <w:rsid w:val="007F769A"/>
    <w:rsid w:val="00833478"/>
    <w:rsid w:val="00856CB5"/>
    <w:rsid w:val="0086732B"/>
    <w:rsid w:val="008725AD"/>
    <w:rsid w:val="008728DE"/>
    <w:rsid w:val="0087290A"/>
    <w:rsid w:val="0088082D"/>
    <w:rsid w:val="00883E76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3F95"/>
    <w:rsid w:val="0094107D"/>
    <w:rsid w:val="00953B32"/>
    <w:rsid w:val="009600B5"/>
    <w:rsid w:val="00960909"/>
    <w:rsid w:val="009901D9"/>
    <w:rsid w:val="00997F22"/>
    <w:rsid w:val="009A481E"/>
    <w:rsid w:val="009B3D17"/>
    <w:rsid w:val="009E1D00"/>
    <w:rsid w:val="009E39A0"/>
    <w:rsid w:val="009E74FC"/>
    <w:rsid w:val="00A04177"/>
    <w:rsid w:val="00A07E4A"/>
    <w:rsid w:val="00A13D18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76B28"/>
    <w:rsid w:val="00A86479"/>
    <w:rsid w:val="00AA4DA2"/>
    <w:rsid w:val="00AC52B8"/>
    <w:rsid w:val="00AD0A25"/>
    <w:rsid w:val="00AD2943"/>
    <w:rsid w:val="00B114DE"/>
    <w:rsid w:val="00B409B0"/>
    <w:rsid w:val="00B50F14"/>
    <w:rsid w:val="00B6002F"/>
    <w:rsid w:val="00B60727"/>
    <w:rsid w:val="00B70ACF"/>
    <w:rsid w:val="00B72079"/>
    <w:rsid w:val="00B81E5C"/>
    <w:rsid w:val="00B92E31"/>
    <w:rsid w:val="00BB1824"/>
    <w:rsid w:val="00BB3741"/>
    <w:rsid w:val="00BB6628"/>
    <w:rsid w:val="00BC2DA0"/>
    <w:rsid w:val="00BE005F"/>
    <w:rsid w:val="00BF5118"/>
    <w:rsid w:val="00C0044D"/>
    <w:rsid w:val="00C16DF6"/>
    <w:rsid w:val="00C22DEB"/>
    <w:rsid w:val="00C239CF"/>
    <w:rsid w:val="00C35099"/>
    <w:rsid w:val="00C45DAF"/>
    <w:rsid w:val="00C47924"/>
    <w:rsid w:val="00C712D5"/>
    <w:rsid w:val="00C741F7"/>
    <w:rsid w:val="00C80AD3"/>
    <w:rsid w:val="00C87864"/>
    <w:rsid w:val="00C92D8E"/>
    <w:rsid w:val="00CA24A7"/>
    <w:rsid w:val="00CA6869"/>
    <w:rsid w:val="00CB5C4F"/>
    <w:rsid w:val="00CF5B6F"/>
    <w:rsid w:val="00D106DF"/>
    <w:rsid w:val="00D31872"/>
    <w:rsid w:val="00D36959"/>
    <w:rsid w:val="00D44057"/>
    <w:rsid w:val="00D45CD1"/>
    <w:rsid w:val="00D46078"/>
    <w:rsid w:val="00D5430B"/>
    <w:rsid w:val="00D57335"/>
    <w:rsid w:val="00D6098B"/>
    <w:rsid w:val="00D60CB4"/>
    <w:rsid w:val="00D618E5"/>
    <w:rsid w:val="00D64DDA"/>
    <w:rsid w:val="00D72531"/>
    <w:rsid w:val="00D73F38"/>
    <w:rsid w:val="00D74E0C"/>
    <w:rsid w:val="00D96343"/>
    <w:rsid w:val="00DB1DE3"/>
    <w:rsid w:val="00DB24E3"/>
    <w:rsid w:val="00DC038D"/>
    <w:rsid w:val="00DC4C83"/>
    <w:rsid w:val="00DF609E"/>
    <w:rsid w:val="00E01207"/>
    <w:rsid w:val="00E20511"/>
    <w:rsid w:val="00E231F1"/>
    <w:rsid w:val="00E64165"/>
    <w:rsid w:val="00E65DEF"/>
    <w:rsid w:val="00E72169"/>
    <w:rsid w:val="00E8049B"/>
    <w:rsid w:val="00E81862"/>
    <w:rsid w:val="00E92DE2"/>
    <w:rsid w:val="00E9548E"/>
    <w:rsid w:val="00EA022D"/>
    <w:rsid w:val="00EA2B0F"/>
    <w:rsid w:val="00EA7054"/>
    <w:rsid w:val="00EE3146"/>
    <w:rsid w:val="00EE4064"/>
    <w:rsid w:val="00EF4931"/>
    <w:rsid w:val="00EF5958"/>
    <w:rsid w:val="00F14B4B"/>
    <w:rsid w:val="00F20247"/>
    <w:rsid w:val="00F21679"/>
    <w:rsid w:val="00F21D66"/>
    <w:rsid w:val="00F31762"/>
    <w:rsid w:val="00F54A31"/>
    <w:rsid w:val="00F56A60"/>
    <w:rsid w:val="00F60518"/>
    <w:rsid w:val="00F61B6D"/>
    <w:rsid w:val="00F6673E"/>
    <w:rsid w:val="00F7082C"/>
    <w:rsid w:val="00F8159C"/>
    <w:rsid w:val="00F910ED"/>
    <w:rsid w:val="00F9507E"/>
    <w:rsid w:val="00FA3CBF"/>
    <w:rsid w:val="00FA5878"/>
    <w:rsid w:val="00FB2515"/>
    <w:rsid w:val="00FC2750"/>
    <w:rsid w:val="00FC2A08"/>
    <w:rsid w:val="00FD5EE7"/>
    <w:rsid w:val="00FD725B"/>
    <w:rsid w:val="00FF4371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C1C7A5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8C55D0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B3E270"/>
    <w:rsid w:val="3661B15A"/>
    <w:rsid w:val="37C236F0"/>
    <w:rsid w:val="37D57C67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BA8A1A8"/>
    <w:rsid w:val="4C4F161C"/>
    <w:rsid w:val="4C761F51"/>
    <w:rsid w:val="4E000C84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72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343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2023-06-16T17:51:38+00:00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AEC0C-A4BF-40AA-812C-3A04BDD2A25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75701E45-059F-43E5-82D3-57F544DAF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1159</Words>
  <Characters>6608</Characters>
  <Application>Microsoft Office Word</Application>
  <DocSecurity>8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238</cp:revision>
  <dcterms:created xsi:type="dcterms:W3CDTF">2021-11-15T20:34:00Z</dcterms:created>
  <dcterms:modified xsi:type="dcterms:W3CDTF">2023-06-23T20:08:00Z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  <property fmtid="{D5CDD505-2E9C-101B-9397-08002B2CF9AE}" pid="9" name="Record">
    <vt:lpwstr>Shared</vt:lpwstr>
  </property>
  <property fmtid="{D5CDD505-2E9C-101B-9397-08002B2CF9AE}" pid="10" name="Order">
    <vt:r8>97700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